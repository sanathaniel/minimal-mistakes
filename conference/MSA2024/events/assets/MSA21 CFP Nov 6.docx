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E879" w14:textId="1E2018B9" w:rsidR="00CD4A48" w:rsidRPr="00B227EB" w:rsidRDefault="00992DE5" w:rsidP="0080562C">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CFP for the Modernist Studies Association’s Annual Conference</w:t>
      </w:r>
    </w:p>
    <w:p w14:paraId="441B5423" w14:textId="6777A133" w:rsidR="00CD4A48" w:rsidRPr="00B227EB" w:rsidRDefault="00CD4A48" w:rsidP="00CD4A48">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MIGRATION</w:t>
      </w:r>
    </w:p>
    <w:p w14:paraId="5BF05805" w14:textId="30A6A60E"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Chicago, November 4-7, 2021</w:t>
      </w:r>
    </w:p>
    <w:p w14:paraId="5CC80290" w14:textId="77777777" w:rsidR="00992DE5" w:rsidRPr="00B227EB" w:rsidRDefault="00992DE5" w:rsidP="00D81F42">
      <w:pPr>
        <w:pStyle w:val="Normal1"/>
        <w:rPr>
          <w:rFonts w:asciiTheme="minorHAnsi" w:hAnsiTheme="minorHAnsi" w:cstheme="minorHAnsi"/>
          <w:color w:val="000000" w:themeColor="text1"/>
          <w:sz w:val="24"/>
          <w:szCs w:val="24"/>
        </w:rPr>
      </w:pPr>
    </w:p>
    <w:p w14:paraId="344FAD5C" w14:textId="7F360642" w:rsidR="00D703B5" w:rsidRPr="00B227EB" w:rsidRDefault="00281724" w:rsidP="00D703B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The city of </w:t>
      </w:r>
      <w:r w:rsidR="00D81F42" w:rsidRPr="00B227EB">
        <w:rPr>
          <w:rFonts w:asciiTheme="minorHAnsi" w:hAnsiTheme="minorHAnsi" w:cstheme="minorHAnsi"/>
          <w:color w:val="000000" w:themeColor="text1"/>
          <w:sz w:val="24"/>
          <w:szCs w:val="24"/>
        </w:rPr>
        <w:t xml:space="preserve">Chicago </w:t>
      </w:r>
      <w:r w:rsidR="00E7569A">
        <w:rPr>
          <w:rFonts w:asciiTheme="minorHAnsi" w:hAnsiTheme="minorHAnsi" w:cstheme="minorHAnsi"/>
          <w:color w:val="000000" w:themeColor="text1"/>
          <w:sz w:val="24"/>
          <w:szCs w:val="24"/>
        </w:rPr>
        <w:t>was</w:t>
      </w:r>
      <w:r w:rsidR="00C66ECC">
        <w:rPr>
          <w:rFonts w:asciiTheme="minorHAnsi" w:hAnsiTheme="minorHAnsi" w:cstheme="minorHAnsi"/>
          <w:color w:val="000000" w:themeColor="text1"/>
          <w:sz w:val="24"/>
          <w:szCs w:val="24"/>
        </w:rPr>
        <w:t xml:space="preserve"> a </w:t>
      </w:r>
      <w:r w:rsidR="00D81F42" w:rsidRPr="00B227EB">
        <w:rPr>
          <w:rFonts w:asciiTheme="minorHAnsi" w:hAnsiTheme="minorHAnsi" w:cstheme="minorHAnsi"/>
          <w:color w:val="000000" w:themeColor="text1"/>
          <w:sz w:val="24"/>
          <w:szCs w:val="24"/>
        </w:rPr>
        <w:t>major destination</w:t>
      </w:r>
      <w:r w:rsidR="00C66ECC">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of the Great Migration</w:t>
      </w:r>
      <w:r w:rsidR="00E7569A">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 xml:space="preserve">the mass exodus of African Americans from the Jim Crow South to the industrial centers of the North from 1916-1970. </w:t>
      </w:r>
      <w:r w:rsidR="00520994" w:rsidRPr="00B227EB">
        <w:rPr>
          <w:rFonts w:asciiTheme="minorHAnsi" w:hAnsiTheme="minorHAnsi" w:cstheme="minorHAnsi"/>
          <w:color w:val="000000" w:themeColor="text1"/>
          <w:sz w:val="24"/>
          <w:szCs w:val="24"/>
        </w:rPr>
        <w:t xml:space="preserve"> </w:t>
      </w:r>
      <w:r w:rsidR="008C468A" w:rsidRPr="00B227EB">
        <w:rPr>
          <w:rFonts w:asciiTheme="minorHAnsi" w:hAnsiTheme="minorHAnsi" w:cstheme="minorHAnsi"/>
          <w:color w:val="000000" w:themeColor="text1"/>
          <w:sz w:val="24"/>
          <w:szCs w:val="24"/>
        </w:rPr>
        <w:t>I</w:t>
      </w:r>
      <w:r w:rsidR="00520994" w:rsidRPr="00B227EB">
        <w:rPr>
          <w:rFonts w:asciiTheme="minorHAnsi" w:hAnsiTheme="minorHAnsi" w:cstheme="minorHAnsi"/>
          <w:color w:val="000000" w:themeColor="text1"/>
          <w:sz w:val="24"/>
          <w:szCs w:val="24"/>
        </w:rPr>
        <w:t xml:space="preserve">n the wake of the 2016 presidential election and ensuing developments in U.S. immigration policy, Chicago has been declared a sanctuary city for migrants and asylum-seekers.  </w:t>
      </w:r>
      <w:r w:rsidR="00C66ECC">
        <w:rPr>
          <w:rFonts w:asciiTheme="minorHAnsi" w:hAnsiTheme="minorHAnsi" w:cstheme="minorHAnsi"/>
          <w:color w:val="000000" w:themeColor="text1"/>
          <w:sz w:val="24"/>
          <w:szCs w:val="24"/>
          <w:lang w:val="en-US"/>
        </w:rPr>
        <w:t>T</w:t>
      </w:r>
      <w:r w:rsidR="00D81F42" w:rsidRPr="00B227EB">
        <w:rPr>
          <w:rFonts w:asciiTheme="minorHAnsi" w:hAnsiTheme="minorHAnsi" w:cstheme="minorHAnsi"/>
          <w:color w:val="000000" w:themeColor="text1"/>
          <w:sz w:val="24"/>
          <w:szCs w:val="24"/>
          <w:lang w:val="en-US"/>
        </w:rPr>
        <w:t>he MSA 2021 conference</w:t>
      </w:r>
      <w:r w:rsidR="00CA4FF5" w:rsidRPr="00B227EB">
        <w:rPr>
          <w:rFonts w:asciiTheme="minorHAnsi" w:hAnsiTheme="minorHAnsi" w:cstheme="minorHAnsi"/>
          <w:color w:val="000000" w:themeColor="text1"/>
          <w:sz w:val="24"/>
          <w:szCs w:val="24"/>
          <w:lang w:val="en-US"/>
        </w:rPr>
        <w:t xml:space="preserve"> on Migration</w:t>
      </w:r>
      <w:r w:rsidR="00D81F42" w:rsidRPr="00B227EB">
        <w:rPr>
          <w:rFonts w:asciiTheme="minorHAnsi" w:hAnsiTheme="minorHAnsi" w:cstheme="minorHAnsi"/>
          <w:color w:val="000000" w:themeColor="text1"/>
          <w:sz w:val="24"/>
          <w:szCs w:val="24"/>
          <w:lang w:val="en-US"/>
        </w:rPr>
        <w:t xml:space="preserve"> in Chicago</w:t>
      </w:r>
      <w:r w:rsidR="00C66ECC">
        <w:rPr>
          <w:rFonts w:asciiTheme="minorHAnsi" w:hAnsiTheme="minorHAnsi" w:cstheme="minorHAnsi"/>
          <w:color w:val="000000" w:themeColor="text1"/>
          <w:sz w:val="24"/>
          <w:szCs w:val="24"/>
          <w:lang w:val="en-US"/>
        </w:rPr>
        <w:t xml:space="preserve"> aims </w:t>
      </w:r>
      <w:r w:rsidR="008C468A" w:rsidRPr="00B227EB">
        <w:rPr>
          <w:rFonts w:asciiTheme="minorHAnsi" w:hAnsiTheme="minorHAnsi" w:cstheme="minorHAnsi"/>
          <w:color w:val="000000" w:themeColor="text1"/>
          <w:sz w:val="24"/>
          <w:szCs w:val="24"/>
          <w:lang w:val="en-US"/>
        </w:rPr>
        <w:t>to</w:t>
      </w:r>
      <w:r w:rsidR="00CA4FF5" w:rsidRPr="00B227EB">
        <w:rPr>
          <w:rFonts w:asciiTheme="minorHAnsi" w:hAnsiTheme="minorHAnsi" w:cstheme="minorHAnsi"/>
          <w:color w:val="000000" w:themeColor="text1"/>
          <w:sz w:val="24"/>
          <w:szCs w:val="24"/>
          <w:lang w:val="en-US"/>
        </w:rPr>
        <w:t xml:space="preserve"> </w:t>
      </w:r>
      <w:r w:rsidR="00E7569A">
        <w:rPr>
          <w:rFonts w:asciiTheme="minorHAnsi" w:hAnsiTheme="minorHAnsi" w:cstheme="minorHAnsi"/>
          <w:color w:val="000000" w:themeColor="text1"/>
          <w:sz w:val="24"/>
          <w:szCs w:val="24"/>
          <w:lang w:val="en-US"/>
        </w:rPr>
        <w:t>highlight</w:t>
      </w:r>
      <w:r w:rsidR="00D81F42" w:rsidRPr="00B227EB">
        <w:rPr>
          <w:rFonts w:asciiTheme="minorHAnsi" w:hAnsiTheme="minorHAnsi" w:cstheme="minorHAnsi"/>
          <w:color w:val="000000" w:themeColor="text1"/>
          <w:sz w:val="24"/>
          <w:szCs w:val="24"/>
          <w:lang w:val="en-US"/>
        </w:rPr>
        <w:t xml:space="preserve"> the </w:t>
      </w:r>
      <w:r w:rsidR="00E7569A" w:rsidRPr="00B227EB">
        <w:rPr>
          <w:rFonts w:asciiTheme="minorHAnsi" w:hAnsiTheme="minorHAnsi" w:cstheme="minorHAnsi"/>
          <w:color w:val="000000" w:themeColor="text1"/>
          <w:sz w:val="24"/>
          <w:szCs w:val="24"/>
          <w:lang w:val="en-US"/>
        </w:rPr>
        <w:t xml:space="preserve">creativity, energy, and inspiration </w:t>
      </w:r>
      <w:r w:rsidR="00E7569A">
        <w:rPr>
          <w:rFonts w:asciiTheme="minorHAnsi" w:hAnsiTheme="minorHAnsi" w:cstheme="minorHAnsi"/>
          <w:color w:val="000000" w:themeColor="text1"/>
          <w:sz w:val="24"/>
          <w:szCs w:val="24"/>
          <w:lang w:val="en-US"/>
        </w:rPr>
        <w:t xml:space="preserve">that the </w:t>
      </w:r>
      <w:r w:rsidR="00D81F42" w:rsidRPr="00B227EB">
        <w:rPr>
          <w:rFonts w:asciiTheme="minorHAnsi" w:hAnsiTheme="minorHAnsi" w:cstheme="minorHAnsi"/>
          <w:color w:val="000000" w:themeColor="text1"/>
          <w:sz w:val="24"/>
          <w:szCs w:val="24"/>
          <w:lang w:val="en-US"/>
        </w:rPr>
        <w:t>Great Migration brought to the city’s modernist culture</w:t>
      </w:r>
      <w:r w:rsidR="00BB3453">
        <w:rPr>
          <w:rFonts w:asciiTheme="minorHAnsi" w:hAnsiTheme="minorHAnsi" w:cstheme="minorHAnsi"/>
          <w:color w:val="000000" w:themeColor="text1"/>
          <w:sz w:val="24"/>
          <w:szCs w:val="24"/>
          <w:lang w:val="en-US"/>
        </w:rPr>
        <w:t>, but also</w:t>
      </w:r>
      <w:r w:rsidR="00511489">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the racialized discrimination </w:t>
      </w:r>
      <w:r w:rsidR="001A1E61">
        <w:rPr>
          <w:rFonts w:asciiTheme="minorHAnsi" w:hAnsiTheme="minorHAnsi" w:cstheme="minorHAnsi"/>
          <w:color w:val="000000" w:themeColor="text1"/>
          <w:sz w:val="24"/>
          <w:szCs w:val="24"/>
          <w:lang w:val="en-US"/>
        </w:rPr>
        <w:t xml:space="preserve">and persecution </w:t>
      </w:r>
      <w:r w:rsidR="00C66ECC">
        <w:rPr>
          <w:rFonts w:asciiTheme="minorHAnsi" w:hAnsiTheme="minorHAnsi" w:cstheme="minorHAnsi"/>
          <w:color w:val="000000" w:themeColor="text1"/>
          <w:sz w:val="24"/>
          <w:szCs w:val="24"/>
          <w:lang w:val="en-US"/>
        </w:rPr>
        <w:t xml:space="preserve">that confronted </w:t>
      </w:r>
      <w:r w:rsidR="00EC192E">
        <w:rPr>
          <w:rFonts w:asciiTheme="minorHAnsi" w:hAnsiTheme="minorHAnsi" w:cstheme="minorHAnsi"/>
          <w:color w:val="000000" w:themeColor="text1"/>
          <w:sz w:val="24"/>
          <w:szCs w:val="24"/>
          <w:lang w:val="en-US"/>
        </w:rPr>
        <w:t>African American migrants</w:t>
      </w:r>
      <w:r w:rsidR="00D839FB">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in Chicago and other northern and western destinations.  </w:t>
      </w:r>
      <w:r w:rsidR="001A1E61">
        <w:rPr>
          <w:rFonts w:asciiTheme="minorHAnsi" w:hAnsiTheme="minorHAnsi" w:cstheme="minorHAnsi"/>
          <w:color w:val="000000" w:themeColor="text1"/>
          <w:sz w:val="24"/>
          <w:szCs w:val="24"/>
          <w:lang w:val="en-US"/>
        </w:rPr>
        <w:t xml:space="preserve">In addition to domestic migration, </w:t>
      </w:r>
      <w:r w:rsidR="00C66ECC">
        <w:rPr>
          <w:rFonts w:asciiTheme="minorHAnsi" w:hAnsiTheme="minorHAnsi" w:cstheme="minorHAnsi"/>
          <w:color w:val="000000" w:themeColor="text1"/>
          <w:sz w:val="24"/>
          <w:szCs w:val="24"/>
          <w:lang w:val="en-US"/>
        </w:rPr>
        <w:t xml:space="preserve">our conference invites new work on the making of the American city by </w:t>
      </w:r>
      <w:r w:rsidR="00D81F42" w:rsidRPr="00B227EB">
        <w:rPr>
          <w:rFonts w:asciiTheme="minorHAnsi" w:hAnsiTheme="minorHAnsi" w:cstheme="minorHAnsi"/>
          <w:color w:val="000000" w:themeColor="text1"/>
          <w:sz w:val="24"/>
          <w:szCs w:val="24"/>
        </w:rPr>
        <w:t xml:space="preserve">waves of </w:t>
      </w:r>
      <w:r w:rsidR="001A1E61">
        <w:rPr>
          <w:rFonts w:asciiTheme="minorHAnsi" w:hAnsiTheme="minorHAnsi" w:cstheme="minorHAnsi"/>
          <w:color w:val="000000" w:themeColor="text1"/>
          <w:sz w:val="24"/>
          <w:szCs w:val="24"/>
        </w:rPr>
        <w:t xml:space="preserve">immigrants </w:t>
      </w:r>
      <w:r w:rsidR="00D81F42" w:rsidRPr="00B227EB">
        <w:rPr>
          <w:rFonts w:asciiTheme="minorHAnsi" w:hAnsiTheme="minorHAnsi" w:cstheme="minorHAnsi"/>
          <w:color w:val="000000" w:themeColor="text1"/>
          <w:sz w:val="24"/>
          <w:szCs w:val="24"/>
        </w:rPr>
        <w:t>from Europe, Latin America, Asia, and Africa</w:t>
      </w:r>
      <w:r w:rsidR="00511489">
        <w:rPr>
          <w:rFonts w:asciiTheme="minorHAnsi" w:hAnsiTheme="minorHAnsi" w:cstheme="minorHAnsi"/>
          <w:color w:val="000000" w:themeColor="text1"/>
          <w:sz w:val="24"/>
          <w:szCs w:val="24"/>
        </w:rPr>
        <w:t>—</w:t>
      </w:r>
      <w:r w:rsidR="00FA4A9B">
        <w:rPr>
          <w:rFonts w:asciiTheme="minorHAnsi" w:hAnsiTheme="minorHAnsi" w:cstheme="minorHAnsi"/>
          <w:color w:val="000000" w:themeColor="text1"/>
          <w:sz w:val="24"/>
          <w:szCs w:val="24"/>
        </w:rPr>
        <w:t xml:space="preserve">in the case of Chicago, </w:t>
      </w:r>
      <w:r w:rsidR="00E2618A">
        <w:rPr>
          <w:rFonts w:asciiTheme="minorHAnsi" w:hAnsiTheme="minorHAnsi" w:cstheme="minorHAnsi"/>
          <w:color w:val="000000" w:themeColor="text1"/>
          <w:sz w:val="24"/>
          <w:szCs w:val="24"/>
        </w:rPr>
        <w:t xml:space="preserve">from the trading post of founding settler Jean Baptiste Point du Sable to the city’s famous lakefront skyline </w:t>
      </w:r>
      <w:r w:rsidR="00D81F42" w:rsidRPr="00B227EB">
        <w:rPr>
          <w:rFonts w:asciiTheme="minorHAnsi" w:hAnsiTheme="minorHAnsi" w:cstheme="minorHAnsi"/>
          <w:color w:val="000000" w:themeColor="text1"/>
          <w:sz w:val="24"/>
          <w:szCs w:val="24"/>
        </w:rPr>
        <w:t xml:space="preserve">and </w:t>
      </w:r>
      <w:r w:rsidR="00E2618A">
        <w:rPr>
          <w:rFonts w:asciiTheme="minorHAnsi" w:hAnsiTheme="minorHAnsi" w:cstheme="minorHAnsi"/>
          <w:color w:val="000000" w:themeColor="text1"/>
          <w:sz w:val="24"/>
          <w:szCs w:val="24"/>
        </w:rPr>
        <w:t xml:space="preserve">its </w:t>
      </w:r>
      <w:r w:rsidR="00D81F42" w:rsidRPr="00B227EB">
        <w:rPr>
          <w:rFonts w:asciiTheme="minorHAnsi" w:hAnsiTheme="minorHAnsi" w:cstheme="minorHAnsi"/>
          <w:color w:val="000000" w:themeColor="text1"/>
          <w:sz w:val="24"/>
          <w:szCs w:val="24"/>
        </w:rPr>
        <w:t>world-class museums</w:t>
      </w:r>
      <w:r w:rsidR="00520994"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 xml:space="preserve">universities, libraries, </w:t>
      </w:r>
      <w:r w:rsidR="00D81F42" w:rsidRPr="00B227EB">
        <w:rPr>
          <w:rFonts w:asciiTheme="minorHAnsi" w:hAnsiTheme="minorHAnsi" w:cstheme="minorHAnsi"/>
          <w:color w:val="000000" w:themeColor="text1"/>
          <w:sz w:val="24"/>
          <w:szCs w:val="24"/>
        </w:rPr>
        <w:t>concert halls, theaters, and jazz and blues clubs</w:t>
      </w:r>
      <w:r w:rsidR="00D703B5">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lang w:val="en-US"/>
        </w:rPr>
        <w:t xml:space="preserve">To accompany the conference </w:t>
      </w:r>
      <w:r w:rsidR="0055194D">
        <w:rPr>
          <w:rFonts w:asciiTheme="minorHAnsi" w:hAnsiTheme="minorHAnsi" w:cstheme="minorHAnsi"/>
          <w:color w:val="000000" w:themeColor="text1"/>
          <w:sz w:val="24"/>
          <w:szCs w:val="24"/>
          <w:lang w:val="en-US"/>
        </w:rPr>
        <w:t xml:space="preserve">the </w:t>
      </w:r>
      <w:r w:rsidR="00D703B5" w:rsidRPr="00B227EB">
        <w:rPr>
          <w:rFonts w:asciiTheme="minorHAnsi" w:hAnsiTheme="minorHAnsi" w:cstheme="minorHAnsi"/>
          <w:color w:val="000000" w:themeColor="text1"/>
          <w:sz w:val="24"/>
          <w:szCs w:val="24"/>
          <w:lang w:val="en-US"/>
        </w:rPr>
        <w:t xml:space="preserve">Newberry Library </w:t>
      </w:r>
      <w:r w:rsidR="0055194D">
        <w:rPr>
          <w:rFonts w:asciiTheme="minorHAnsi" w:hAnsiTheme="minorHAnsi" w:cstheme="minorHAnsi"/>
          <w:color w:val="000000" w:themeColor="text1"/>
          <w:sz w:val="24"/>
          <w:szCs w:val="24"/>
          <w:lang w:val="en-US"/>
        </w:rPr>
        <w:t xml:space="preserve">has scheduled </w:t>
      </w:r>
      <w:r w:rsidR="00D703B5" w:rsidRPr="00B227EB">
        <w:rPr>
          <w:rFonts w:asciiTheme="minorHAnsi" w:hAnsiTheme="minorHAnsi" w:cstheme="minorHAnsi"/>
          <w:color w:val="000000" w:themeColor="text1"/>
          <w:sz w:val="24"/>
          <w:szCs w:val="24"/>
          <w:lang w:val="en-US"/>
        </w:rPr>
        <w:t>an exhibition, “Chicago Avant-Garde,</w:t>
      </w:r>
      <w:r w:rsidR="00D703B5">
        <w:rPr>
          <w:rFonts w:asciiTheme="minorHAnsi" w:hAnsiTheme="minorHAnsi" w:cstheme="minorHAnsi"/>
          <w:color w:val="000000" w:themeColor="text1"/>
          <w:sz w:val="24"/>
          <w:szCs w:val="24"/>
          <w:lang w:val="en-US"/>
        </w:rPr>
        <w:t>”</w:t>
      </w:r>
      <w:r w:rsidR="00D703B5" w:rsidRPr="00B227EB">
        <w:rPr>
          <w:rFonts w:asciiTheme="minorHAnsi" w:hAnsiTheme="minorHAnsi" w:cstheme="minorHAnsi"/>
          <w:color w:val="000000" w:themeColor="text1"/>
          <w:sz w:val="24"/>
          <w:szCs w:val="24"/>
          <w:lang w:val="en-US"/>
        </w:rPr>
        <w:t xml:space="preserve"> curated by Liesl Olson, </w:t>
      </w:r>
      <w:r w:rsidR="00511489">
        <w:rPr>
          <w:rFonts w:asciiTheme="minorHAnsi" w:hAnsiTheme="minorHAnsi" w:cstheme="minorHAnsi"/>
          <w:color w:val="000000" w:themeColor="text1"/>
          <w:sz w:val="24"/>
          <w:szCs w:val="24"/>
        </w:rPr>
        <w:t xml:space="preserve">which will </w:t>
      </w:r>
      <w:r w:rsidR="00D703B5">
        <w:rPr>
          <w:rFonts w:asciiTheme="minorHAnsi" w:hAnsiTheme="minorHAnsi" w:cstheme="minorHAnsi"/>
          <w:color w:val="000000" w:themeColor="text1"/>
          <w:sz w:val="24"/>
          <w:szCs w:val="24"/>
        </w:rPr>
        <w:t>showcase</w:t>
      </w:r>
      <w:r w:rsidR="00D703B5" w:rsidRPr="00B227EB">
        <w:rPr>
          <w:rFonts w:asciiTheme="minorHAnsi" w:hAnsiTheme="minorHAnsi" w:cstheme="minorHAnsi"/>
          <w:color w:val="000000" w:themeColor="text1"/>
          <w:sz w:val="24"/>
          <w:szCs w:val="24"/>
        </w:rPr>
        <w:t xml:space="preserve"> the radical experimental culture that emerged in Chicago across a range of artistic </w:t>
      </w:r>
      <w:r w:rsidR="00D703B5">
        <w:rPr>
          <w:rFonts w:asciiTheme="minorHAnsi" w:hAnsiTheme="minorHAnsi" w:cstheme="minorHAnsi"/>
          <w:color w:val="000000" w:themeColor="text1"/>
          <w:sz w:val="24"/>
          <w:szCs w:val="24"/>
        </w:rPr>
        <w:t>media</w:t>
      </w:r>
      <w:r w:rsidR="00D703B5" w:rsidRPr="00B227EB">
        <w:rPr>
          <w:rFonts w:asciiTheme="minorHAnsi" w:hAnsiTheme="minorHAnsi" w:cstheme="minorHAnsi"/>
          <w:color w:val="000000" w:themeColor="text1"/>
          <w:sz w:val="24"/>
          <w:szCs w:val="24"/>
        </w:rPr>
        <w:t xml:space="preserve"> during the first half of the twentieth century, focusing on the contributions of women to this cultural efflorescence.  </w:t>
      </w:r>
    </w:p>
    <w:p w14:paraId="47B88FA1" w14:textId="6FBA7C42" w:rsidR="008C468A" w:rsidRPr="00E7569A" w:rsidRDefault="004731B3" w:rsidP="00E2618A">
      <w:pPr>
        <w:pStyle w:val="Normal1"/>
        <w:rPr>
          <w:rFonts w:asciiTheme="minorHAnsi" w:hAnsiTheme="minorHAnsi" w:cstheme="minorHAnsi"/>
          <w:color w:val="000000" w:themeColor="text1"/>
          <w:sz w:val="24"/>
          <w:szCs w:val="24"/>
          <w:lang w:val="en-US"/>
        </w:rPr>
      </w:pPr>
      <w:ins w:id="0" w:author="Christine Froula" w:date="2020-10-08T10:33:00Z">
        <w:r w:rsidRPr="00B227EB">
          <w:rPr>
            <w:rFonts w:asciiTheme="minorHAnsi" w:hAnsiTheme="minorHAnsi" w:cstheme="minorHAnsi"/>
            <w:color w:val="000000" w:themeColor="text1"/>
            <w:sz w:val="24"/>
            <w:szCs w:val="24"/>
          </w:rPr>
          <w:t xml:space="preserve"> </w:t>
        </w:r>
      </w:ins>
    </w:p>
    <w:p w14:paraId="04CFDFB7" w14:textId="236BC23F" w:rsidR="00177D52" w:rsidRDefault="00281724" w:rsidP="00281724">
      <w:pPr>
        <w:pStyle w:val="Normal1"/>
        <w:rPr>
          <w:ins w:id="1" w:author="Christine Froula" w:date="2020-10-08T10:08:00Z"/>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MSA </w:t>
      </w:r>
      <w:r w:rsidR="00D75125">
        <w:rPr>
          <w:rFonts w:asciiTheme="minorHAnsi" w:hAnsiTheme="minorHAnsi" w:cstheme="minorHAnsi"/>
          <w:color w:val="000000" w:themeColor="text1"/>
          <w:sz w:val="24"/>
          <w:szCs w:val="24"/>
          <w:lang w:val="en-US"/>
        </w:rPr>
        <w:t>20</w:t>
      </w:r>
      <w:r w:rsidRPr="00B227EB">
        <w:rPr>
          <w:rFonts w:asciiTheme="minorHAnsi" w:hAnsiTheme="minorHAnsi" w:cstheme="minorHAnsi"/>
          <w:color w:val="000000" w:themeColor="text1"/>
          <w:sz w:val="24"/>
          <w:szCs w:val="24"/>
          <w:lang w:val="en-US"/>
        </w:rPr>
        <w:t>21</w:t>
      </w:r>
      <w:r w:rsidR="008C468A" w:rsidRPr="00B227EB">
        <w:rPr>
          <w:rFonts w:asciiTheme="minorHAnsi" w:hAnsiTheme="minorHAnsi" w:cstheme="minorHAnsi"/>
          <w:color w:val="000000" w:themeColor="text1"/>
          <w:sz w:val="24"/>
          <w:szCs w:val="24"/>
          <w:lang w:val="en-US"/>
        </w:rPr>
        <w:t xml:space="preserve"> will take place in the historic Drake Hotel</w:t>
      </w:r>
      <w:r w:rsidR="00E2618A">
        <w:rPr>
          <w:rFonts w:asciiTheme="minorHAnsi" w:hAnsiTheme="minorHAnsi" w:cstheme="minorHAnsi"/>
          <w:color w:val="000000" w:themeColor="text1"/>
          <w:sz w:val="24"/>
          <w:szCs w:val="24"/>
          <w:lang w:val="en-US"/>
        </w:rPr>
        <w:t xml:space="preserve">, located on Chicago’s beautiful lakeshore near many of the city’s attractions and safe, convenient public transportation for destinations further afield.  </w:t>
      </w:r>
      <w:r w:rsidR="00E7569A">
        <w:rPr>
          <w:rFonts w:asciiTheme="minorHAnsi" w:hAnsiTheme="minorHAnsi" w:cstheme="minorHAnsi"/>
          <w:color w:val="000000" w:themeColor="text1"/>
          <w:sz w:val="24"/>
          <w:szCs w:val="24"/>
          <w:lang w:val="en-US"/>
        </w:rPr>
        <w:t>R</w:t>
      </w:r>
      <w:r w:rsidR="008C468A" w:rsidRPr="00B227EB">
        <w:rPr>
          <w:rFonts w:asciiTheme="minorHAnsi" w:hAnsiTheme="minorHAnsi" w:cstheme="minorHAnsi"/>
          <w:color w:val="000000" w:themeColor="text1"/>
          <w:sz w:val="24"/>
          <w:szCs w:val="24"/>
          <w:lang w:val="en-US"/>
        </w:rPr>
        <w:t xml:space="preserve">enamed “The Drayton,” </w:t>
      </w:r>
      <w:r w:rsidR="00E2618A">
        <w:rPr>
          <w:rFonts w:asciiTheme="minorHAnsi" w:hAnsiTheme="minorHAnsi" w:cstheme="minorHAnsi"/>
          <w:color w:val="000000" w:themeColor="text1"/>
          <w:sz w:val="24"/>
          <w:szCs w:val="24"/>
          <w:lang w:val="en-US"/>
        </w:rPr>
        <w:t xml:space="preserve">the Drake </w:t>
      </w:r>
      <w:r w:rsidR="008C468A" w:rsidRPr="00B227EB">
        <w:rPr>
          <w:rFonts w:asciiTheme="minorHAnsi" w:hAnsiTheme="minorHAnsi" w:cstheme="minorHAnsi"/>
          <w:color w:val="000000" w:themeColor="text1"/>
          <w:sz w:val="24"/>
          <w:szCs w:val="24"/>
          <w:lang w:val="en-US"/>
        </w:rPr>
        <w:t xml:space="preserve">inspired an early scene in Nella Larsen’s 1929 novel </w:t>
      </w:r>
      <w:r w:rsidR="008C468A" w:rsidRPr="00B227EB">
        <w:rPr>
          <w:rFonts w:asciiTheme="minorHAnsi" w:hAnsiTheme="minorHAnsi" w:cstheme="minorHAnsi"/>
          <w:i/>
          <w:color w:val="000000" w:themeColor="text1"/>
          <w:sz w:val="24"/>
          <w:szCs w:val="24"/>
          <w:lang w:val="en-US"/>
        </w:rPr>
        <w:t>Passing</w:t>
      </w:r>
      <w:r w:rsidR="008C468A" w:rsidRPr="00B227EB">
        <w:rPr>
          <w:rFonts w:asciiTheme="minorHAnsi" w:hAnsiTheme="minorHAnsi" w:cstheme="minorHAnsi"/>
          <w:color w:val="000000" w:themeColor="text1"/>
          <w:sz w:val="24"/>
          <w:szCs w:val="24"/>
          <w:lang w:val="en-US"/>
        </w:rPr>
        <w:t xml:space="preserve"> in which two mixed race women, </w:t>
      </w:r>
      <w:r w:rsidR="00E7569A">
        <w:rPr>
          <w:rFonts w:asciiTheme="minorHAnsi" w:hAnsiTheme="minorHAnsi" w:cstheme="minorHAnsi"/>
          <w:color w:val="000000" w:themeColor="text1"/>
          <w:sz w:val="24"/>
          <w:szCs w:val="24"/>
          <w:lang w:val="en-US"/>
        </w:rPr>
        <w:t xml:space="preserve">both </w:t>
      </w:r>
      <w:r w:rsidR="008C468A" w:rsidRPr="00B227EB">
        <w:rPr>
          <w:rFonts w:asciiTheme="minorHAnsi" w:hAnsiTheme="minorHAnsi" w:cstheme="minorHAnsi"/>
          <w:color w:val="000000" w:themeColor="text1"/>
          <w:sz w:val="24"/>
          <w:szCs w:val="24"/>
          <w:lang w:val="en-US"/>
        </w:rPr>
        <w:t>passing as white, risk exposure and expulsion by taking tea on the Drake’s whites-only roof terrace</w:t>
      </w:r>
      <w:r w:rsidR="00E2618A">
        <w:rPr>
          <w:rFonts w:asciiTheme="minorHAnsi" w:hAnsiTheme="minorHAnsi" w:cstheme="minorHAnsi"/>
          <w:color w:val="000000" w:themeColor="text1"/>
          <w:sz w:val="24"/>
          <w:szCs w:val="24"/>
          <w:lang w:val="en-US"/>
        </w:rPr>
        <w:t xml:space="preserve">. </w:t>
      </w:r>
      <w:r w:rsidR="009801EE">
        <w:rPr>
          <w:rFonts w:asciiTheme="minorHAnsi" w:hAnsiTheme="minorHAnsi" w:cstheme="minorHAnsi"/>
          <w:color w:val="000000" w:themeColor="text1"/>
          <w:sz w:val="24"/>
          <w:szCs w:val="24"/>
          <w:lang w:val="en-US"/>
        </w:rPr>
        <w:t xml:space="preserve"> </w:t>
      </w:r>
      <w:r w:rsidR="00E2618A">
        <w:rPr>
          <w:rFonts w:asciiTheme="minorHAnsi" w:hAnsiTheme="minorHAnsi" w:cstheme="minorHAnsi"/>
          <w:color w:val="000000" w:themeColor="text1"/>
          <w:sz w:val="24"/>
          <w:szCs w:val="24"/>
          <w:lang w:val="en-US"/>
        </w:rPr>
        <w:t>This</w:t>
      </w:r>
      <w:r w:rsidR="008C468A" w:rsidRPr="00B227EB">
        <w:rPr>
          <w:rFonts w:asciiTheme="minorHAnsi" w:hAnsiTheme="minorHAnsi" w:cstheme="minorHAnsi"/>
          <w:color w:val="000000" w:themeColor="text1"/>
          <w:sz w:val="24"/>
          <w:szCs w:val="24"/>
          <w:lang w:val="en-US"/>
        </w:rPr>
        <w:t xml:space="preserve"> terrace is</w:t>
      </w:r>
      <w:r w:rsidR="00E2618A">
        <w:rPr>
          <w:rFonts w:asciiTheme="minorHAnsi" w:hAnsiTheme="minorHAnsi" w:cstheme="minorHAnsi"/>
          <w:color w:val="000000" w:themeColor="text1"/>
          <w:sz w:val="24"/>
          <w:szCs w:val="24"/>
          <w:lang w:val="en-US"/>
        </w:rPr>
        <w:t xml:space="preserve"> now long </w:t>
      </w:r>
      <w:r w:rsidR="008C468A" w:rsidRPr="00B227EB">
        <w:rPr>
          <w:rFonts w:asciiTheme="minorHAnsi" w:hAnsiTheme="minorHAnsi" w:cstheme="minorHAnsi"/>
          <w:color w:val="000000" w:themeColor="text1"/>
          <w:sz w:val="24"/>
          <w:szCs w:val="24"/>
          <w:lang w:val="en-US"/>
        </w:rPr>
        <w:t xml:space="preserve">gone, along with the </w:t>
      </w:r>
      <w:r w:rsidR="00371C89" w:rsidRPr="00B227EB">
        <w:rPr>
          <w:rFonts w:asciiTheme="minorHAnsi" w:hAnsiTheme="minorHAnsi" w:cstheme="minorHAnsi"/>
          <w:color w:val="000000" w:themeColor="text1"/>
          <w:sz w:val="24"/>
          <w:szCs w:val="24"/>
          <w:lang w:val="en-US"/>
        </w:rPr>
        <w:t>segregation</w:t>
      </w:r>
      <w:r w:rsidR="008C468A" w:rsidRPr="00B227EB">
        <w:rPr>
          <w:rFonts w:asciiTheme="minorHAnsi" w:hAnsiTheme="minorHAnsi" w:cstheme="minorHAnsi"/>
          <w:color w:val="000000" w:themeColor="text1"/>
          <w:sz w:val="24"/>
          <w:szCs w:val="24"/>
          <w:lang w:val="en-US"/>
        </w:rPr>
        <w:t xml:space="preserve"> rules that limited its clientele to whites</w:t>
      </w:r>
      <w:r w:rsidR="00D703B5">
        <w:rPr>
          <w:rFonts w:asciiTheme="minorHAnsi" w:hAnsiTheme="minorHAnsi" w:cstheme="minorHAnsi"/>
          <w:color w:val="000000" w:themeColor="text1"/>
          <w:sz w:val="24"/>
          <w:szCs w:val="24"/>
          <w:lang w:val="en-US"/>
        </w:rPr>
        <w:t xml:space="preserve">. </w:t>
      </w:r>
      <w:r w:rsidR="001A1E61">
        <w:rPr>
          <w:rFonts w:asciiTheme="minorHAnsi" w:hAnsiTheme="minorHAnsi" w:cstheme="minorHAnsi"/>
          <w:color w:val="000000" w:themeColor="text1"/>
          <w:sz w:val="24"/>
          <w:szCs w:val="24"/>
          <w:lang w:val="en-US"/>
        </w:rPr>
        <w:t xml:space="preserve"> But the</w:t>
      </w:r>
      <w:r w:rsidR="0055194D">
        <w:rPr>
          <w:rFonts w:asciiTheme="minorHAnsi" w:hAnsiTheme="minorHAnsi" w:cstheme="minorHAnsi"/>
          <w:color w:val="000000" w:themeColor="text1"/>
          <w:sz w:val="24"/>
          <w:szCs w:val="24"/>
          <w:lang w:val="en-US"/>
        </w:rPr>
        <w:t xml:space="preserve"> racialized discrimination dramatized </w:t>
      </w:r>
      <w:r w:rsidR="001A1E61">
        <w:rPr>
          <w:rFonts w:asciiTheme="minorHAnsi" w:hAnsiTheme="minorHAnsi" w:cstheme="minorHAnsi"/>
          <w:color w:val="000000" w:themeColor="text1"/>
          <w:sz w:val="24"/>
          <w:szCs w:val="24"/>
          <w:lang w:val="en-US"/>
        </w:rPr>
        <w:t xml:space="preserve">in </w:t>
      </w:r>
      <w:r w:rsidR="001A1E61">
        <w:rPr>
          <w:rFonts w:asciiTheme="minorHAnsi" w:hAnsiTheme="minorHAnsi" w:cstheme="minorHAnsi"/>
          <w:i/>
          <w:iCs/>
          <w:color w:val="000000" w:themeColor="text1"/>
          <w:sz w:val="24"/>
          <w:szCs w:val="24"/>
          <w:lang w:val="en-US"/>
        </w:rPr>
        <w:t>Passing</w:t>
      </w:r>
      <w:r w:rsidR="00D703B5">
        <w:rPr>
          <w:rFonts w:asciiTheme="minorHAnsi" w:hAnsiTheme="minorHAnsi" w:cstheme="minorHAnsi"/>
          <w:color w:val="000000" w:themeColor="text1"/>
          <w:sz w:val="24"/>
          <w:szCs w:val="24"/>
          <w:lang w:val="en-US"/>
        </w:rPr>
        <w:t>, which</w:t>
      </w:r>
      <w:r w:rsidR="001A1E61">
        <w:rPr>
          <w:rFonts w:asciiTheme="minorHAnsi" w:hAnsiTheme="minorHAnsi" w:cstheme="minorHAnsi"/>
          <w:color w:val="000000" w:themeColor="text1"/>
          <w:sz w:val="24"/>
          <w:szCs w:val="24"/>
          <w:lang w:val="en-US"/>
        </w:rPr>
        <w:t xml:space="preserve"> </w:t>
      </w:r>
      <w:r w:rsidR="0055194D">
        <w:rPr>
          <w:rFonts w:asciiTheme="minorHAnsi" w:hAnsiTheme="minorHAnsi" w:cstheme="minorHAnsi"/>
          <w:color w:val="000000" w:themeColor="text1"/>
          <w:sz w:val="24"/>
          <w:szCs w:val="24"/>
          <w:lang w:val="en-US"/>
        </w:rPr>
        <w:t xml:space="preserve">shaped Chicago’s ethnic neighborhoods, </w:t>
      </w:r>
      <w:r w:rsidR="001A1E61">
        <w:rPr>
          <w:rFonts w:asciiTheme="minorHAnsi" w:hAnsiTheme="minorHAnsi" w:cstheme="minorHAnsi"/>
          <w:color w:val="000000" w:themeColor="text1"/>
          <w:sz w:val="24"/>
          <w:szCs w:val="24"/>
          <w:lang w:val="en-US"/>
        </w:rPr>
        <w:t>persist</w:t>
      </w:r>
      <w:r w:rsidR="00D703B5">
        <w:rPr>
          <w:rFonts w:asciiTheme="minorHAnsi" w:hAnsiTheme="minorHAnsi" w:cstheme="minorHAnsi"/>
          <w:color w:val="000000" w:themeColor="text1"/>
          <w:sz w:val="24"/>
          <w:szCs w:val="24"/>
          <w:lang w:val="en-US"/>
        </w:rPr>
        <w:t>s</w:t>
      </w:r>
      <w:r w:rsidR="001A1E61">
        <w:rPr>
          <w:rFonts w:asciiTheme="minorHAnsi" w:hAnsiTheme="minorHAnsi" w:cstheme="minorHAnsi"/>
          <w:color w:val="000000" w:themeColor="text1"/>
          <w:sz w:val="24"/>
          <w:szCs w:val="24"/>
          <w:lang w:val="en-US"/>
        </w:rPr>
        <w:t xml:space="preserve"> in downtown Chicago</w:t>
      </w:r>
      <w:r w:rsidR="00D703B5">
        <w:rPr>
          <w:rFonts w:asciiTheme="minorHAnsi" w:hAnsiTheme="minorHAnsi" w:cstheme="minorHAnsi"/>
          <w:color w:val="000000" w:themeColor="text1"/>
          <w:sz w:val="24"/>
          <w:szCs w:val="24"/>
          <w:lang w:val="en-US"/>
        </w:rPr>
        <w:t xml:space="preserve"> amidst the glamorous stores </w:t>
      </w:r>
      <w:r w:rsidR="001A1E61">
        <w:rPr>
          <w:rFonts w:asciiTheme="minorHAnsi" w:hAnsiTheme="minorHAnsi" w:cstheme="minorHAnsi"/>
          <w:color w:val="000000" w:themeColor="text1"/>
          <w:sz w:val="24"/>
          <w:szCs w:val="24"/>
          <w:lang w:val="en-US"/>
        </w:rPr>
        <w:t xml:space="preserve">of the Magnificent Mile and </w:t>
      </w:r>
      <w:r w:rsidR="00E8022E">
        <w:rPr>
          <w:rFonts w:asciiTheme="minorHAnsi" w:hAnsiTheme="minorHAnsi" w:cstheme="minorHAnsi"/>
          <w:color w:val="000000" w:themeColor="text1"/>
          <w:sz w:val="24"/>
          <w:szCs w:val="24"/>
          <w:lang w:val="en-US"/>
        </w:rPr>
        <w:t>the city’s</w:t>
      </w:r>
      <w:r w:rsidR="001A1E61">
        <w:rPr>
          <w:rFonts w:asciiTheme="minorHAnsi" w:hAnsiTheme="minorHAnsi" w:cstheme="minorHAnsi"/>
          <w:color w:val="000000" w:themeColor="text1"/>
          <w:sz w:val="24"/>
          <w:szCs w:val="24"/>
          <w:lang w:val="en-US"/>
        </w:rPr>
        <w:t xml:space="preserve"> vibrant restaurant scene</w:t>
      </w:r>
      <w:r w:rsidR="00D703B5">
        <w:rPr>
          <w:rFonts w:asciiTheme="minorHAnsi" w:hAnsiTheme="minorHAnsi" w:cstheme="minorHAnsi"/>
          <w:color w:val="000000" w:themeColor="text1"/>
          <w:sz w:val="24"/>
          <w:szCs w:val="24"/>
          <w:lang w:val="en-US"/>
        </w:rPr>
        <w:t>, itself a beneficiary of migration</w:t>
      </w:r>
      <w:r w:rsidR="00511489">
        <w:rPr>
          <w:rFonts w:asciiTheme="minorHAnsi" w:hAnsiTheme="minorHAnsi" w:cstheme="minorHAnsi"/>
          <w:color w:val="000000" w:themeColor="text1"/>
          <w:sz w:val="24"/>
          <w:szCs w:val="24"/>
          <w:lang w:val="en-US"/>
        </w:rPr>
        <w:t xml:space="preserve">. </w:t>
      </w:r>
      <w:r w:rsidR="00D703B5">
        <w:rPr>
          <w:rFonts w:asciiTheme="minorHAnsi" w:hAnsiTheme="minorHAnsi" w:cstheme="minorHAnsi"/>
          <w:color w:val="000000" w:themeColor="text1"/>
          <w:sz w:val="24"/>
          <w:szCs w:val="24"/>
          <w:lang w:val="en-US"/>
        </w:rPr>
        <w:t xml:space="preserve"> Though we chose the Migration theme and the Chicago venue long before the </w:t>
      </w:r>
      <w:r w:rsidR="0055194D">
        <w:rPr>
          <w:rFonts w:asciiTheme="minorHAnsi" w:hAnsiTheme="minorHAnsi" w:cstheme="minorHAnsi"/>
          <w:color w:val="000000" w:themeColor="text1"/>
          <w:sz w:val="24"/>
          <w:szCs w:val="24"/>
          <w:lang w:val="en-US"/>
        </w:rPr>
        <w:t xml:space="preserve">pandemic, the many interrelated crises of 2020 make it abundantly clear that the history of migration is far from past but profoundly shapes the present and future of American cities.  </w:t>
      </w:r>
    </w:p>
    <w:p w14:paraId="6069A4DD" w14:textId="4FE695CA" w:rsidR="00A93864" w:rsidRPr="00B227EB" w:rsidRDefault="00A93864" w:rsidP="00281724">
      <w:pPr>
        <w:pStyle w:val="Normal1"/>
        <w:rPr>
          <w:rFonts w:asciiTheme="minorHAnsi" w:hAnsiTheme="minorHAnsi" w:cstheme="minorHAnsi"/>
          <w:color w:val="000000" w:themeColor="text1"/>
          <w:sz w:val="24"/>
          <w:szCs w:val="24"/>
        </w:rPr>
      </w:pPr>
    </w:p>
    <w:p w14:paraId="5C0D489D" w14:textId="28A0C620" w:rsidR="00A93864" w:rsidRPr="00B227EB" w:rsidRDefault="001C3890" w:rsidP="00281724">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rPr>
        <w:t xml:space="preserve">Participants are invited to understand migration as a capacious term, enabling new conversations </w:t>
      </w:r>
      <w:r w:rsidR="00B51FE3">
        <w:rPr>
          <w:rFonts w:asciiTheme="minorHAnsi" w:hAnsiTheme="minorHAnsi" w:cstheme="minorHAnsi"/>
          <w:color w:val="000000" w:themeColor="text1"/>
          <w:sz w:val="24"/>
          <w:szCs w:val="24"/>
        </w:rPr>
        <w:t>about</w:t>
      </w:r>
      <w:r w:rsidR="00B95318" w:rsidRPr="00B227EB">
        <w:rPr>
          <w:rFonts w:asciiTheme="minorHAnsi" w:hAnsiTheme="minorHAnsi" w:cstheme="minorHAnsi"/>
          <w:color w:val="000000" w:themeColor="text1"/>
          <w:sz w:val="24"/>
          <w:szCs w:val="24"/>
        </w:rPr>
        <w:t xml:space="preserve"> </w:t>
      </w:r>
      <w:r w:rsidR="00A93864" w:rsidRPr="00B227EB">
        <w:rPr>
          <w:rFonts w:asciiTheme="minorHAnsi" w:hAnsiTheme="minorHAnsi" w:cstheme="minorHAnsi"/>
          <w:color w:val="000000" w:themeColor="text1"/>
          <w:sz w:val="24"/>
          <w:szCs w:val="24"/>
        </w:rPr>
        <w:t xml:space="preserve">the </w:t>
      </w:r>
      <w:r w:rsidR="00A93864" w:rsidRPr="00B227EB">
        <w:rPr>
          <w:rFonts w:asciiTheme="minorHAnsi" w:hAnsiTheme="minorHAnsi" w:cstheme="minorHAnsi"/>
          <w:color w:val="000000" w:themeColor="text1"/>
          <w:sz w:val="24"/>
          <w:szCs w:val="24"/>
          <w:lang w:val="en-US"/>
        </w:rPr>
        <w:t xml:space="preserve">Great Migration, migration from abroad, the current global migration crisis, and the impact of these demographic movements on modernist innovation in literature, drama, music, art, architecture, and design in the twentieth- and twentieth-first centuries.  </w:t>
      </w:r>
      <w:r w:rsidR="00A93864" w:rsidRPr="00B227EB">
        <w:rPr>
          <w:rFonts w:asciiTheme="minorHAnsi" w:hAnsiTheme="minorHAnsi" w:cstheme="minorHAnsi"/>
          <w:color w:val="000000" w:themeColor="text1"/>
          <w:sz w:val="24"/>
          <w:szCs w:val="24"/>
          <w:lang w:val="en-US"/>
        </w:rPr>
        <w:lastRenderedPageBreak/>
        <w:t xml:space="preserve">Taken metaphorically, the theme of migration also embraces translation, transmission, </w:t>
      </w:r>
      <w:proofErr w:type="spellStart"/>
      <w:r w:rsidRPr="00B227EB">
        <w:rPr>
          <w:rFonts w:asciiTheme="minorHAnsi" w:hAnsiTheme="minorHAnsi" w:cstheme="minorHAnsi"/>
          <w:color w:val="000000" w:themeColor="text1"/>
          <w:sz w:val="24"/>
          <w:szCs w:val="24"/>
          <w:lang w:val="en-US"/>
        </w:rPr>
        <w:t>transmediality</w:t>
      </w:r>
      <w:proofErr w:type="spellEnd"/>
      <w:r w:rsidRPr="00B227EB">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 xml:space="preserve">transnationalism, transgenderism, </w:t>
      </w:r>
      <w:proofErr w:type="spellStart"/>
      <w:r w:rsidR="00135465">
        <w:rPr>
          <w:rFonts w:asciiTheme="minorHAnsi" w:hAnsiTheme="minorHAnsi" w:cstheme="minorHAnsi"/>
          <w:color w:val="000000" w:themeColor="text1"/>
          <w:sz w:val="24"/>
          <w:szCs w:val="24"/>
          <w:lang w:val="en-US"/>
        </w:rPr>
        <w:t>transraciality</w:t>
      </w:r>
      <w:proofErr w:type="spellEnd"/>
      <w:r w:rsidR="00135465">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and transference</w:t>
      </w:r>
      <w:r w:rsidR="0055194D">
        <w:rPr>
          <w:rFonts w:asciiTheme="minorHAnsi" w:hAnsiTheme="minorHAnsi" w:cstheme="minorHAnsi"/>
          <w:color w:val="000000" w:themeColor="text1"/>
          <w:sz w:val="24"/>
          <w:szCs w:val="24"/>
          <w:lang w:val="en-US"/>
        </w:rPr>
        <w:t>—the “carrying across” in all senses that the Greek root of meta-</w:t>
      </w:r>
      <w:proofErr w:type="spellStart"/>
      <w:r w:rsidR="0055194D">
        <w:rPr>
          <w:rFonts w:asciiTheme="minorHAnsi" w:hAnsiTheme="minorHAnsi" w:cstheme="minorHAnsi"/>
          <w:color w:val="000000" w:themeColor="text1"/>
          <w:sz w:val="24"/>
          <w:szCs w:val="24"/>
          <w:lang w:val="en-US"/>
        </w:rPr>
        <w:t>phor</w:t>
      </w:r>
      <w:proofErr w:type="spellEnd"/>
      <w:r w:rsidR="0055194D">
        <w:rPr>
          <w:rFonts w:asciiTheme="minorHAnsi" w:hAnsiTheme="minorHAnsi" w:cstheme="minorHAnsi"/>
          <w:color w:val="000000" w:themeColor="text1"/>
          <w:sz w:val="24"/>
          <w:szCs w:val="24"/>
          <w:lang w:val="en-US"/>
        </w:rPr>
        <w:t xml:space="preserve"> sugges</w:t>
      </w:r>
      <w:r w:rsidR="009801EE">
        <w:rPr>
          <w:rFonts w:asciiTheme="minorHAnsi" w:hAnsiTheme="minorHAnsi" w:cstheme="minorHAnsi"/>
          <w:color w:val="000000" w:themeColor="text1"/>
          <w:sz w:val="24"/>
          <w:szCs w:val="24"/>
          <w:lang w:val="en-US"/>
        </w:rPr>
        <w:t>t</w:t>
      </w:r>
      <w:r w:rsidR="0055194D">
        <w:rPr>
          <w:rFonts w:asciiTheme="minorHAnsi" w:hAnsiTheme="minorHAnsi" w:cstheme="minorHAnsi"/>
          <w:color w:val="000000" w:themeColor="text1"/>
          <w:sz w:val="24"/>
          <w:szCs w:val="24"/>
          <w:lang w:val="en-US"/>
        </w:rPr>
        <w:t xml:space="preserve">s.  </w:t>
      </w:r>
    </w:p>
    <w:p w14:paraId="11427A32" w14:textId="5B7E52BB" w:rsidR="00B95318" w:rsidRPr="00B227EB" w:rsidRDefault="00B95318" w:rsidP="00281724">
      <w:pPr>
        <w:pStyle w:val="Normal1"/>
        <w:rPr>
          <w:rFonts w:asciiTheme="minorHAnsi" w:hAnsiTheme="minorHAnsi" w:cstheme="minorHAnsi"/>
          <w:color w:val="000000" w:themeColor="text1"/>
          <w:sz w:val="24"/>
          <w:szCs w:val="24"/>
          <w:lang w:val="en-US"/>
        </w:rPr>
      </w:pPr>
    </w:p>
    <w:p w14:paraId="5DA896FB" w14:textId="471F71C7" w:rsidR="00B95318" w:rsidRPr="00B227EB" w:rsidRDefault="00B95318" w:rsidP="00B95318">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As part of the MSA’s initiative to promote a more diverse Association, the 2020 conference will feature </w:t>
      </w:r>
      <w:r w:rsidR="0055194D">
        <w:rPr>
          <w:rFonts w:asciiTheme="minorHAnsi" w:hAnsiTheme="minorHAnsi" w:cstheme="minorHAnsi"/>
          <w:color w:val="000000" w:themeColor="text1"/>
          <w:sz w:val="24"/>
          <w:szCs w:val="24"/>
          <w:lang w:val="en-US"/>
        </w:rPr>
        <w:t xml:space="preserve">five </w:t>
      </w:r>
      <w:r w:rsidRPr="00B227EB">
        <w:rPr>
          <w:rFonts w:asciiTheme="minorHAnsi" w:hAnsiTheme="minorHAnsi" w:cstheme="minorHAnsi"/>
          <w:color w:val="000000" w:themeColor="text1"/>
          <w:sz w:val="24"/>
          <w:szCs w:val="24"/>
          <w:lang w:val="en-US"/>
        </w:rPr>
        <w:t xml:space="preserve">streams of interrelated interdisciplinary panels. Each stream solicits proposals for individual papers and aims to </w:t>
      </w:r>
      <w:r w:rsidR="00E7569A">
        <w:rPr>
          <w:rFonts w:asciiTheme="minorHAnsi" w:hAnsiTheme="minorHAnsi" w:cstheme="minorHAnsi"/>
          <w:color w:val="000000" w:themeColor="text1"/>
          <w:sz w:val="24"/>
          <w:szCs w:val="24"/>
          <w:lang w:val="en-US"/>
        </w:rPr>
        <w:t>attract a wide range of scholarly and critical perspectives.</w:t>
      </w:r>
    </w:p>
    <w:p w14:paraId="23C2AA24" w14:textId="29DC03A2" w:rsidR="00A93864" w:rsidRPr="00B227EB" w:rsidRDefault="00A93864" w:rsidP="00281724">
      <w:pPr>
        <w:pStyle w:val="Normal1"/>
        <w:rPr>
          <w:rFonts w:asciiTheme="minorHAnsi" w:hAnsiTheme="minorHAnsi" w:cstheme="minorHAnsi"/>
          <w:color w:val="000000" w:themeColor="text1"/>
          <w:sz w:val="24"/>
          <w:szCs w:val="24"/>
        </w:rPr>
      </w:pPr>
    </w:p>
    <w:p w14:paraId="78842A6D" w14:textId="03791E33" w:rsidR="00A93864" w:rsidRPr="00B227EB" w:rsidRDefault="00B95318" w:rsidP="00B95318">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Plenary</w:t>
      </w:r>
      <w:r w:rsidR="00A93864" w:rsidRPr="00B227EB">
        <w:rPr>
          <w:rFonts w:asciiTheme="minorHAnsi" w:hAnsiTheme="minorHAnsi" w:cstheme="minorHAnsi"/>
          <w:color w:val="000000" w:themeColor="text1"/>
          <w:sz w:val="24"/>
          <w:szCs w:val="24"/>
        </w:rPr>
        <w:t xml:space="preserve"> events will include a </w:t>
      </w:r>
      <w:r w:rsidRPr="00B227EB">
        <w:rPr>
          <w:rFonts w:asciiTheme="minorHAnsi" w:hAnsiTheme="minorHAnsi" w:cstheme="minorHAnsi"/>
          <w:b/>
          <w:color w:val="000000" w:themeColor="text1"/>
          <w:sz w:val="24"/>
          <w:szCs w:val="24"/>
          <w:lang w:val="en-US"/>
        </w:rPr>
        <w:t>Keynote lecture by Hortense Spillers (</w:t>
      </w:r>
      <w:r w:rsidRPr="00B227EB">
        <w:rPr>
          <w:rFonts w:asciiTheme="minorHAnsi" w:hAnsiTheme="minorHAnsi" w:cstheme="minorHAnsi"/>
          <w:color w:val="000000" w:themeColor="text1"/>
          <w:sz w:val="24"/>
          <w:szCs w:val="24"/>
          <w:lang w:val="en-US"/>
        </w:rPr>
        <w:t>Vanderbilt University) a</w:t>
      </w:r>
      <w:r w:rsidR="00D75125">
        <w:rPr>
          <w:rFonts w:asciiTheme="minorHAnsi" w:hAnsiTheme="minorHAnsi" w:cstheme="minorHAnsi"/>
          <w:color w:val="000000" w:themeColor="text1"/>
          <w:sz w:val="24"/>
          <w:szCs w:val="24"/>
          <w:lang w:val="en-US"/>
        </w:rPr>
        <w:t>n</w:t>
      </w:r>
      <w:r w:rsidRPr="00B227EB">
        <w:rPr>
          <w:rFonts w:asciiTheme="minorHAnsi" w:hAnsiTheme="minorHAnsi" w:cstheme="minorHAnsi"/>
          <w:color w:val="000000" w:themeColor="text1"/>
          <w:sz w:val="24"/>
          <w:szCs w:val="24"/>
          <w:lang w:val="en-US"/>
        </w:rPr>
        <w:t xml:space="preserve">d a </w:t>
      </w:r>
      <w:r w:rsidR="00A93864" w:rsidRPr="00B227EB">
        <w:rPr>
          <w:rFonts w:asciiTheme="minorHAnsi" w:hAnsiTheme="minorHAnsi" w:cstheme="minorHAnsi"/>
          <w:b/>
          <w:color w:val="000000" w:themeColor="text1"/>
          <w:sz w:val="24"/>
          <w:szCs w:val="24"/>
        </w:rPr>
        <w:t>Keynote panel on Modernism and the Great Migration in Chicago</w:t>
      </w:r>
      <w:r w:rsidRPr="00B227EB">
        <w:rPr>
          <w:rFonts w:asciiTheme="minorHAnsi" w:hAnsiTheme="minorHAnsi" w:cstheme="minorHAnsi"/>
          <w:b/>
          <w:color w:val="000000" w:themeColor="text1"/>
          <w:sz w:val="24"/>
          <w:szCs w:val="24"/>
        </w:rPr>
        <w:t xml:space="preserve"> </w:t>
      </w:r>
      <w:r w:rsidRPr="00B227EB">
        <w:rPr>
          <w:rFonts w:asciiTheme="minorHAnsi" w:hAnsiTheme="minorHAnsi" w:cstheme="minorHAnsi"/>
          <w:bCs/>
          <w:color w:val="000000" w:themeColor="text1"/>
          <w:sz w:val="24"/>
          <w:szCs w:val="24"/>
        </w:rPr>
        <w:t xml:space="preserve">chaired by </w:t>
      </w:r>
      <w:r w:rsidR="00A93864" w:rsidRPr="00B227EB">
        <w:rPr>
          <w:rFonts w:asciiTheme="minorHAnsi" w:hAnsiTheme="minorHAnsi" w:cstheme="minorHAnsi"/>
          <w:b/>
          <w:color w:val="000000" w:themeColor="text1"/>
          <w:sz w:val="24"/>
          <w:szCs w:val="24"/>
        </w:rPr>
        <w:t xml:space="preserve">Liesl Olson </w:t>
      </w:r>
      <w:r w:rsidRPr="00B227EB">
        <w:rPr>
          <w:rFonts w:asciiTheme="minorHAnsi" w:hAnsiTheme="minorHAnsi" w:cstheme="minorHAnsi"/>
          <w:b/>
          <w:color w:val="000000" w:themeColor="text1"/>
          <w:sz w:val="24"/>
          <w:szCs w:val="24"/>
        </w:rPr>
        <w:t>(</w:t>
      </w:r>
      <w:r w:rsidR="00A93864" w:rsidRPr="00B227EB">
        <w:rPr>
          <w:rFonts w:asciiTheme="minorHAnsi" w:hAnsiTheme="minorHAnsi" w:cstheme="minorHAnsi"/>
          <w:color w:val="000000" w:themeColor="text1"/>
          <w:sz w:val="24"/>
          <w:szCs w:val="24"/>
        </w:rPr>
        <w:t>Newberry Library</w:t>
      </w:r>
      <w:r w:rsidRPr="00B227EB">
        <w:rPr>
          <w:rFonts w:asciiTheme="minorHAnsi" w:hAnsiTheme="minorHAnsi" w:cstheme="minorHAnsi"/>
          <w:color w:val="000000" w:themeColor="text1"/>
          <w:sz w:val="24"/>
          <w:szCs w:val="24"/>
        </w:rPr>
        <w:t xml:space="preserve">), with discussants </w:t>
      </w:r>
      <w:r w:rsidRPr="00B227EB">
        <w:rPr>
          <w:rFonts w:asciiTheme="minorHAnsi" w:hAnsiTheme="minorHAnsi" w:cstheme="minorHAnsi"/>
          <w:b/>
          <w:bCs/>
          <w:color w:val="000000" w:themeColor="text1"/>
          <w:sz w:val="24"/>
          <w:szCs w:val="24"/>
        </w:rPr>
        <w:t>K</w:t>
      </w:r>
      <w:r w:rsidR="00A93864" w:rsidRPr="00B227EB">
        <w:rPr>
          <w:rFonts w:asciiTheme="minorHAnsi" w:hAnsiTheme="minorHAnsi" w:cstheme="minorHAnsi"/>
          <w:b/>
          <w:bCs/>
          <w:color w:val="000000" w:themeColor="text1"/>
          <w:sz w:val="24"/>
          <w:szCs w:val="24"/>
        </w:rPr>
        <w:t>en</w:t>
      </w:r>
      <w:r w:rsidR="00EC192E">
        <w:rPr>
          <w:rFonts w:asciiTheme="minorHAnsi" w:hAnsiTheme="minorHAnsi" w:cstheme="minorHAnsi"/>
          <w:b/>
          <w:bCs/>
          <w:color w:val="000000" w:themeColor="text1"/>
          <w:sz w:val="24"/>
          <w:szCs w:val="24"/>
        </w:rPr>
        <w:t>neth</w:t>
      </w:r>
      <w:r w:rsidR="00A93864" w:rsidRPr="00B227EB">
        <w:rPr>
          <w:rFonts w:asciiTheme="minorHAnsi" w:hAnsiTheme="minorHAnsi" w:cstheme="minorHAnsi"/>
          <w:b/>
          <w:bCs/>
          <w:color w:val="000000" w:themeColor="text1"/>
          <w:sz w:val="24"/>
          <w:szCs w:val="24"/>
        </w:rPr>
        <w:t xml:space="preserve"> Warren </w:t>
      </w:r>
      <w:r w:rsidRPr="00B227EB">
        <w:rPr>
          <w:rFonts w:asciiTheme="minorHAnsi" w:hAnsiTheme="minorHAnsi" w:cstheme="minorHAnsi"/>
          <w:color w:val="000000" w:themeColor="text1"/>
          <w:sz w:val="24"/>
          <w:szCs w:val="24"/>
        </w:rPr>
        <w:t>(</w:t>
      </w:r>
      <w:r w:rsidR="00A93864" w:rsidRPr="00B227EB">
        <w:rPr>
          <w:rFonts w:asciiTheme="minorHAnsi" w:hAnsiTheme="minorHAnsi" w:cstheme="minorHAnsi"/>
          <w:color w:val="000000" w:themeColor="text1"/>
          <w:sz w:val="24"/>
          <w:szCs w:val="24"/>
        </w:rPr>
        <w:t>University of Chicago</w:t>
      </w:r>
      <w:r w:rsidRPr="00B227EB">
        <w:rPr>
          <w:rFonts w:asciiTheme="minorHAnsi" w:hAnsiTheme="minorHAnsi" w:cstheme="minorHAnsi"/>
          <w:color w:val="000000" w:themeColor="text1"/>
          <w:sz w:val="24"/>
          <w:szCs w:val="24"/>
        </w:rPr>
        <w:t xml:space="preserve">) and </w:t>
      </w:r>
      <w:r w:rsidR="00A93864" w:rsidRPr="00B227EB">
        <w:rPr>
          <w:rFonts w:asciiTheme="minorHAnsi" w:hAnsiTheme="minorHAnsi" w:cstheme="minorHAnsi"/>
          <w:b/>
          <w:bCs/>
          <w:color w:val="000000" w:themeColor="text1"/>
          <w:sz w:val="24"/>
          <w:szCs w:val="24"/>
          <w:lang w:val="en-US"/>
        </w:rPr>
        <w:t xml:space="preserve">Adrienne Brown </w:t>
      </w:r>
      <w:r w:rsidRPr="00B227EB">
        <w:rPr>
          <w:rFonts w:asciiTheme="minorHAnsi" w:hAnsiTheme="minorHAnsi" w:cstheme="minorHAnsi"/>
          <w:b/>
          <w:bCs/>
          <w:color w:val="000000" w:themeColor="text1"/>
          <w:sz w:val="24"/>
          <w:szCs w:val="24"/>
          <w:lang w:val="en-US"/>
        </w:rPr>
        <w:t>(</w:t>
      </w:r>
      <w:r w:rsidR="00A93864" w:rsidRPr="00B227EB">
        <w:rPr>
          <w:rFonts w:asciiTheme="minorHAnsi" w:hAnsiTheme="minorHAnsi" w:cstheme="minorHAnsi"/>
          <w:color w:val="000000" w:themeColor="text1"/>
          <w:sz w:val="24"/>
          <w:szCs w:val="24"/>
          <w:lang w:val="en-US"/>
        </w:rPr>
        <w:t>University of Chicago</w:t>
      </w:r>
      <w:r w:rsidRPr="00B227EB">
        <w:rPr>
          <w:rFonts w:asciiTheme="minorHAnsi" w:hAnsiTheme="minorHAnsi" w:cstheme="minorHAnsi"/>
          <w:color w:val="000000" w:themeColor="text1"/>
          <w:sz w:val="24"/>
          <w:szCs w:val="24"/>
          <w:lang w:val="en-US"/>
        </w:rPr>
        <w:t xml:space="preserve">).  </w:t>
      </w:r>
    </w:p>
    <w:p w14:paraId="5A35097B" w14:textId="77777777" w:rsidR="00205DDB" w:rsidRPr="00B227EB" w:rsidRDefault="00205DDB" w:rsidP="00205DDB">
      <w:pPr>
        <w:pStyle w:val="Normal1"/>
        <w:rPr>
          <w:rFonts w:asciiTheme="minorHAnsi" w:hAnsiTheme="minorHAnsi" w:cstheme="minorHAnsi"/>
          <w:color w:val="000000" w:themeColor="text1"/>
          <w:sz w:val="24"/>
          <w:szCs w:val="24"/>
          <w:lang w:val="en-US"/>
        </w:rPr>
      </w:pPr>
    </w:p>
    <w:p w14:paraId="27B9A812" w14:textId="459758C3" w:rsidR="00205DDB" w:rsidRPr="00B227EB" w:rsidRDefault="00205DDB" w:rsidP="00205DDB">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rPr>
        <w:t>Participation</w:t>
      </w:r>
    </w:p>
    <w:p w14:paraId="4BC7C73D" w14:textId="77777777" w:rsidR="00205DDB" w:rsidRPr="00B227EB" w:rsidRDefault="00205DDB" w:rsidP="00205DDB">
      <w:pPr>
        <w:pStyle w:val="Normal1"/>
        <w:rPr>
          <w:rFonts w:asciiTheme="minorHAnsi" w:hAnsiTheme="minorHAnsi" w:cstheme="minorHAnsi"/>
          <w:color w:val="000000" w:themeColor="text1"/>
          <w:sz w:val="24"/>
          <w:szCs w:val="24"/>
        </w:rPr>
      </w:pPr>
    </w:p>
    <w:p w14:paraId="187177D5" w14:textId="3127BEAE" w:rsidR="00205DDB" w:rsidRPr="00B227EB" w:rsidRDefault="00205DDB" w:rsidP="00205DDB">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So as to involve as many people as possible as active participants, the MSA limits appearances on the program</w:t>
      </w:r>
      <w:r w:rsidR="00E7569A">
        <w:rPr>
          <w:rFonts w:asciiTheme="minorHAnsi" w:hAnsiTheme="minorHAnsi" w:cstheme="minorHAnsi"/>
          <w:color w:val="000000" w:themeColor="text1"/>
          <w:sz w:val="24"/>
          <w:szCs w:val="24"/>
        </w:rPr>
        <w:t xml:space="preserve"> to </w:t>
      </w:r>
      <w:r w:rsidR="0055194D">
        <w:rPr>
          <w:rFonts w:asciiTheme="minorHAnsi" w:hAnsiTheme="minorHAnsi" w:cstheme="minorHAnsi"/>
          <w:color w:val="000000" w:themeColor="text1"/>
          <w:sz w:val="24"/>
          <w:szCs w:val="24"/>
        </w:rPr>
        <w:t xml:space="preserve">one in </w:t>
      </w:r>
      <w:r w:rsidRPr="00B227EB">
        <w:rPr>
          <w:rFonts w:asciiTheme="minorHAnsi" w:hAnsiTheme="minorHAnsi" w:cstheme="minorHAnsi"/>
          <w:color w:val="000000" w:themeColor="text1"/>
          <w:sz w:val="24"/>
          <w:szCs w:val="24"/>
        </w:rPr>
        <w:t xml:space="preserve">each </w:t>
      </w:r>
      <w:r w:rsidR="0084550C">
        <w:rPr>
          <w:rFonts w:asciiTheme="minorHAnsi" w:hAnsiTheme="minorHAnsi" w:cstheme="minorHAnsi"/>
          <w:color w:val="000000" w:themeColor="text1"/>
          <w:sz w:val="24"/>
          <w:szCs w:val="24"/>
        </w:rPr>
        <w:t xml:space="preserve">category below: </w:t>
      </w:r>
    </w:p>
    <w:p w14:paraId="2FA092DA" w14:textId="77777777" w:rsidR="00205DDB" w:rsidRPr="00B227EB" w:rsidRDefault="00205DDB" w:rsidP="00205DDB">
      <w:pPr>
        <w:pStyle w:val="Normal1"/>
        <w:rPr>
          <w:rFonts w:asciiTheme="minorHAnsi" w:hAnsiTheme="minorHAnsi" w:cstheme="minorHAnsi"/>
          <w:color w:val="000000" w:themeColor="text1"/>
          <w:sz w:val="24"/>
          <w:szCs w:val="24"/>
        </w:rPr>
      </w:pPr>
    </w:p>
    <w:p w14:paraId="540EF02F" w14:textId="4C95C435" w:rsidR="00205DDB" w:rsidRPr="00B227E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Seminar, either as leader or as participant</w:t>
      </w:r>
    </w:p>
    <w:p w14:paraId="5C2111B1" w14:textId="5498BD67"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Panel or roundtable, as participant (you may also chair a different panel or roundtable)</w:t>
      </w:r>
    </w:p>
    <w:p w14:paraId="20E1614F" w14:textId="60C40B09" w:rsidR="00EC192E" w:rsidRPr="00B227EB" w:rsidRDefault="00EC192E" w:rsidP="00EC192E">
      <w:pPr>
        <w:pStyle w:val="Normal1"/>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Digital exhibition</w:t>
      </w:r>
    </w:p>
    <w:p w14:paraId="7BB08C3D" w14:textId="7CF0AB4E"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“What Are You Reading?” session</w:t>
      </w:r>
    </w:p>
    <w:p w14:paraId="2D18EF17" w14:textId="77777777" w:rsidR="00205DDB" w:rsidRPr="00B227EB" w:rsidRDefault="00205DDB" w:rsidP="00504CD2">
      <w:pPr>
        <w:pStyle w:val="Normal1"/>
        <w:rPr>
          <w:rFonts w:asciiTheme="minorHAnsi" w:hAnsiTheme="minorHAnsi" w:cstheme="minorHAnsi"/>
          <w:color w:val="000000" w:themeColor="text1"/>
          <w:sz w:val="24"/>
          <w:szCs w:val="24"/>
        </w:rPr>
      </w:pPr>
    </w:p>
    <w:p w14:paraId="3F00F14D" w14:textId="569B03CB"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other words</w:t>
      </w:r>
      <w:r w:rsidR="00205DDB" w:rsidRPr="00B227EB">
        <w:rPr>
          <w:rFonts w:asciiTheme="minorHAnsi" w:hAnsiTheme="minorHAnsi" w:cstheme="minorHAnsi"/>
          <w:color w:val="000000" w:themeColor="text1"/>
          <w:sz w:val="24"/>
          <w:szCs w:val="24"/>
        </w:rPr>
        <w:t xml:space="preserve">, you may </w:t>
      </w:r>
      <w:r w:rsidR="002E7045">
        <w:rPr>
          <w:rFonts w:asciiTheme="minorHAnsi" w:hAnsiTheme="minorHAnsi" w:cstheme="minorHAnsi"/>
          <w:color w:val="000000" w:themeColor="text1"/>
          <w:sz w:val="24"/>
          <w:szCs w:val="24"/>
        </w:rPr>
        <w:t>organize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 xml:space="preserve">a seminar, present a paper on a panel, register for a workshop, </w:t>
      </w:r>
      <w:r>
        <w:rPr>
          <w:rFonts w:asciiTheme="minorHAnsi" w:hAnsiTheme="minorHAnsi" w:cstheme="minorHAnsi"/>
          <w:color w:val="000000" w:themeColor="text1"/>
          <w:sz w:val="24"/>
          <w:szCs w:val="24"/>
        </w:rPr>
        <w:t xml:space="preserve">mount a digital exhibition, </w:t>
      </w:r>
      <w:r w:rsidR="00205DDB" w:rsidRPr="00B227EB">
        <w:rPr>
          <w:rFonts w:asciiTheme="minorHAnsi" w:hAnsiTheme="minorHAnsi" w:cstheme="minorHAnsi"/>
          <w:color w:val="000000" w:themeColor="text1"/>
          <w:sz w:val="24"/>
          <w:szCs w:val="24"/>
        </w:rPr>
        <w:t>and participate in a “What Are You Reading” session, but you may not present two papers</w:t>
      </w:r>
      <w:r>
        <w:rPr>
          <w:rFonts w:asciiTheme="minorHAnsi" w:hAnsiTheme="minorHAnsi" w:cstheme="minorHAnsi"/>
          <w:color w:val="000000" w:themeColor="text1"/>
          <w:sz w:val="24"/>
          <w:szCs w:val="24"/>
        </w:rPr>
        <w:t xml:space="preserve"> on panels.</w:t>
      </w:r>
    </w:p>
    <w:p w14:paraId="7BA2461A" w14:textId="2E452B0A" w:rsidR="00205DDB" w:rsidRPr="00B227EB" w:rsidRDefault="00205DDB" w:rsidP="00504CD2">
      <w:pPr>
        <w:pStyle w:val="Normal1"/>
        <w:rPr>
          <w:rFonts w:asciiTheme="minorHAnsi" w:hAnsiTheme="minorHAnsi" w:cstheme="minorHAnsi"/>
          <w:color w:val="000000" w:themeColor="text1"/>
          <w:sz w:val="24"/>
          <w:szCs w:val="24"/>
        </w:rPr>
      </w:pPr>
    </w:p>
    <w:p w14:paraId="2235FB9A" w14:textId="2D263CDC"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MSA rules</w:t>
      </w:r>
      <w:r w:rsidR="00B13228">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rPr>
        <w:t>preclude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panel or roundtable organizers</w:t>
      </w:r>
      <w:r w:rsidR="00511489">
        <w:rPr>
          <w:rFonts w:asciiTheme="minorHAnsi" w:hAnsiTheme="minorHAnsi" w:cstheme="minorHAnsi"/>
          <w:color w:val="000000" w:themeColor="text1"/>
          <w:sz w:val="24"/>
          <w:szCs w:val="24"/>
        </w:rPr>
        <w:t xml:space="preserve"> from chairing sessions in which </w:t>
      </w:r>
      <w:r w:rsidR="00205DDB" w:rsidRPr="00B227EB">
        <w:rPr>
          <w:rFonts w:asciiTheme="minorHAnsi" w:hAnsiTheme="minorHAnsi" w:cstheme="minorHAnsi"/>
          <w:color w:val="000000" w:themeColor="text1"/>
          <w:sz w:val="24"/>
          <w:szCs w:val="24"/>
        </w:rPr>
        <w:t xml:space="preserve">they are presenting a </w:t>
      </w:r>
      <w:proofErr w:type="gramStart"/>
      <w:r w:rsidR="00205DDB" w:rsidRPr="00B227EB">
        <w:rPr>
          <w:rFonts w:asciiTheme="minorHAnsi" w:hAnsiTheme="minorHAnsi" w:cstheme="minorHAnsi"/>
          <w:color w:val="000000" w:themeColor="text1"/>
          <w:sz w:val="24"/>
          <w:szCs w:val="24"/>
        </w:rPr>
        <w:t>paper or substantive remarks</w:t>
      </w:r>
      <w:proofErr w:type="gramEnd"/>
      <w:r w:rsidR="00511489">
        <w:rPr>
          <w:rFonts w:asciiTheme="minorHAnsi" w:hAnsiTheme="minorHAnsi" w:cstheme="minorHAnsi"/>
          <w:color w:val="000000" w:themeColor="text1"/>
          <w:sz w:val="24"/>
          <w:szCs w:val="24"/>
        </w:rPr>
        <w:t>.</w:t>
      </w:r>
      <w:r w:rsidR="00205DDB" w:rsidRPr="00B227EB">
        <w:rPr>
          <w:rFonts w:asciiTheme="minorHAnsi" w:hAnsiTheme="minorHAnsi" w:cstheme="minorHAnsi"/>
          <w:color w:val="000000" w:themeColor="text1"/>
          <w:sz w:val="24"/>
          <w:szCs w:val="24"/>
        </w:rPr>
        <w:t xml:space="preserve"> You may chair as many sessions as you like, so long as you observe this rule.</w:t>
      </w:r>
    </w:p>
    <w:p w14:paraId="0C55395E" w14:textId="77777777" w:rsidR="00205DDB" w:rsidRPr="00B227EB" w:rsidRDefault="00205DDB" w:rsidP="00504CD2">
      <w:pPr>
        <w:pStyle w:val="Normal1"/>
        <w:rPr>
          <w:rFonts w:asciiTheme="minorHAnsi" w:hAnsiTheme="minorHAnsi" w:cstheme="minorHAnsi"/>
          <w:color w:val="000000" w:themeColor="text1"/>
          <w:sz w:val="24"/>
          <w:szCs w:val="24"/>
        </w:rPr>
      </w:pPr>
    </w:p>
    <w:p w14:paraId="107D9D3D" w14:textId="340C8E08" w:rsidR="00205DD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Panel organizers are </w:t>
      </w:r>
      <w:r w:rsidR="0084550C">
        <w:rPr>
          <w:rFonts w:asciiTheme="minorHAnsi" w:hAnsiTheme="minorHAnsi" w:cstheme="minorHAnsi"/>
          <w:color w:val="000000" w:themeColor="text1"/>
          <w:sz w:val="24"/>
          <w:szCs w:val="24"/>
        </w:rPr>
        <w:t>asked</w:t>
      </w:r>
      <w:r w:rsidRPr="00B227EB">
        <w:rPr>
          <w:rFonts w:asciiTheme="minorHAnsi" w:hAnsiTheme="minorHAnsi" w:cstheme="minorHAnsi"/>
          <w:color w:val="000000" w:themeColor="text1"/>
          <w:sz w:val="24"/>
          <w:szCs w:val="24"/>
        </w:rPr>
        <w:t xml:space="preserve"> to identify a chair and</w:t>
      </w:r>
      <w:r w:rsidR="0084550C">
        <w:rPr>
          <w:rFonts w:asciiTheme="minorHAnsi" w:hAnsiTheme="minorHAnsi" w:cstheme="minorHAnsi"/>
          <w:color w:val="000000" w:themeColor="text1"/>
          <w:sz w:val="24"/>
          <w:szCs w:val="24"/>
        </w:rPr>
        <w:t xml:space="preserve"> to</w:t>
      </w:r>
      <w:r w:rsidRPr="00B227EB">
        <w:rPr>
          <w:rFonts w:asciiTheme="minorHAnsi" w:hAnsiTheme="minorHAnsi" w:cstheme="minorHAnsi"/>
          <w:color w:val="000000" w:themeColor="text1"/>
          <w:sz w:val="24"/>
          <w:szCs w:val="24"/>
        </w:rPr>
        <w:t xml:space="preserve"> include this information with their proposals</w:t>
      </w:r>
      <w:r w:rsidR="0084550C">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w:t>
      </w:r>
      <w:r w:rsidR="0084550C">
        <w:rPr>
          <w:rFonts w:asciiTheme="minorHAnsi" w:hAnsiTheme="minorHAnsi" w:cstheme="minorHAnsi"/>
          <w:color w:val="000000" w:themeColor="text1"/>
          <w:sz w:val="24"/>
          <w:szCs w:val="24"/>
        </w:rPr>
        <w:t>T</w:t>
      </w:r>
      <w:r w:rsidRPr="00B227EB">
        <w:rPr>
          <w:rFonts w:asciiTheme="minorHAnsi" w:hAnsiTheme="minorHAnsi" w:cstheme="minorHAnsi"/>
          <w:color w:val="000000" w:themeColor="text1"/>
          <w:sz w:val="24"/>
          <w:szCs w:val="24"/>
        </w:rPr>
        <w:t>he MSA Program Committee can ask conference attendee</w:t>
      </w:r>
      <w:r w:rsidR="00637A36">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to </w:t>
      </w:r>
      <w:r w:rsidR="00637A36">
        <w:rPr>
          <w:rFonts w:asciiTheme="minorHAnsi" w:hAnsiTheme="minorHAnsi" w:cstheme="minorHAnsi"/>
          <w:color w:val="000000" w:themeColor="text1"/>
          <w:sz w:val="24"/>
          <w:szCs w:val="24"/>
        </w:rPr>
        <w:t xml:space="preserve">chair panels without </w:t>
      </w:r>
      <w:r w:rsidR="00B13228">
        <w:rPr>
          <w:rFonts w:asciiTheme="minorHAnsi" w:hAnsiTheme="minorHAnsi" w:cstheme="minorHAnsi"/>
          <w:color w:val="000000" w:themeColor="text1"/>
          <w:sz w:val="24"/>
          <w:szCs w:val="24"/>
        </w:rPr>
        <w:t>pre-</w:t>
      </w:r>
      <w:r w:rsidR="00637A36">
        <w:rPr>
          <w:rFonts w:asciiTheme="minorHAnsi" w:hAnsiTheme="minorHAnsi" w:cstheme="minorHAnsi"/>
          <w:color w:val="000000" w:themeColor="text1"/>
          <w:sz w:val="24"/>
          <w:szCs w:val="24"/>
        </w:rPr>
        <w:t>designated chairs</w:t>
      </w:r>
      <w:r w:rsidR="00B13228">
        <w:rPr>
          <w:rFonts w:asciiTheme="minorHAnsi" w:hAnsiTheme="minorHAnsi" w:cstheme="minorHAnsi"/>
          <w:color w:val="000000" w:themeColor="text1"/>
          <w:sz w:val="24"/>
          <w:szCs w:val="24"/>
        </w:rPr>
        <w:t>, but we urge participants to choose their own chairs.</w:t>
      </w:r>
    </w:p>
    <w:p w14:paraId="138AE0D1" w14:textId="77777777" w:rsidR="00B13228" w:rsidRPr="00B227EB" w:rsidRDefault="00B13228" w:rsidP="00504CD2">
      <w:pPr>
        <w:pStyle w:val="Normal1"/>
        <w:rPr>
          <w:rFonts w:asciiTheme="minorHAnsi" w:hAnsiTheme="minorHAnsi" w:cstheme="minorHAnsi"/>
          <w:color w:val="000000" w:themeColor="text1"/>
          <w:sz w:val="24"/>
          <w:szCs w:val="24"/>
        </w:rPr>
      </w:pPr>
    </w:p>
    <w:p w14:paraId="1BDE06AB" w14:textId="25036076" w:rsidR="00637A36" w:rsidRPr="00B227EB" w:rsidRDefault="00205DDB" w:rsidP="00637A3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All those who attend the MSA conference must be members of the organization with dues paid for 2020-2021 (MSA membership runs from July 1 until June 30 each year) and any past dues </w:t>
      </w:r>
      <w:r w:rsidRPr="00B227EB">
        <w:rPr>
          <w:rFonts w:asciiTheme="minorHAnsi" w:hAnsiTheme="minorHAnsi" w:cstheme="minorHAnsi"/>
          <w:color w:val="000000" w:themeColor="text1"/>
          <w:sz w:val="24"/>
          <w:szCs w:val="24"/>
        </w:rPr>
        <w:lastRenderedPageBreak/>
        <w:t xml:space="preserve">paid in full. For information on MSA, please </w:t>
      </w:r>
      <w:r w:rsidR="00421EE3">
        <w:rPr>
          <w:rFonts w:asciiTheme="minorHAnsi" w:hAnsiTheme="minorHAnsi" w:cstheme="minorHAnsi"/>
          <w:color w:val="000000" w:themeColor="text1"/>
          <w:sz w:val="24"/>
          <w:szCs w:val="24"/>
        </w:rPr>
        <w:t xml:space="preserve">consult </w:t>
      </w:r>
      <w:r w:rsidRPr="00B227EB">
        <w:rPr>
          <w:rFonts w:asciiTheme="minorHAnsi" w:hAnsiTheme="minorHAnsi" w:cstheme="minorHAnsi"/>
          <w:color w:val="000000" w:themeColor="text1"/>
          <w:sz w:val="24"/>
          <w:szCs w:val="24"/>
        </w:rPr>
        <w:t xml:space="preserve">the </w:t>
      </w:r>
      <w:hyperlink r:id="rId7" w:history="1">
        <w:r w:rsidRPr="00B227EB">
          <w:rPr>
            <w:rStyle w:val="Hyperlink"/>
            <w:rFonts w:asciiTheme="minorHAnsi" w:hAnsiTheme="minorHAnsi" w:cstheme="minorHAnsi"/>
            <w:sz w:val="24"/>
            <w:szCs w:val="24"/>
          </w:rPr>
          <w:t>Association website</w:t>
        </w:r>
      </w:hyperlink>
      <w:r w:rsidRPr="00B227EB">
        <w:rPr>
          <w:rFonts w:asciiTheme="minorHAnsi" w:hAnsiTheme="minorHAnsi" w:cstheme="minorHAnsi"/>
          <w:color w:val="000000" w:themeColor="text1"/>
          <w:sz w:val="24"/>
          <w:szCs w:val="24"/>
        </w:rPr>
        <w:t xml:space="preserve">. </w:t>
      </w:r>
      <w:r w:rsidR="00637A36">
        <w:rPr>
          <w:rFonts w:asciiTheme="minorHAnsi" w:hAnsiTheme="minorHAnsi" w:cstheme="minorHAnsi"/>
          <w:color w:val="000000" w:themeColor="text1"/>
          <w:sz w:val="24"/>
          <w:szCs w:val="24"/>
        </w:rPr>
        <w:t>Except in cases pre-approved by the</w:t>
      </w:r>
      <w:r w:rsidRPr="00B227EB">
        <w:rPr>
          <w:rFonts w:asciiTheme="minorHAnsi" w:hAnsiTheme="minorHAnsi" w:cstheme="minorHAnsi"/>
          <w:color w:val="000000" w:themeColor="text1"/>
          <w:sz w:val="24"/>
          <w:szCs w:val="24"/>
        </w:rPr>
        <w:t xml:space="preserve"> program committee, </w:t>
      </w:r>
      <w:r w:rsidR="00421EE3">
        <w:rPr>
          <w:rFonts w:asciiTheme="minorHAnsi" w:hAnsiTheme="minorHAnsi" w:cstheme="minorHAnsi"/>
          <w:color w:val="000000" w:themeColor="text1"/>
          <w:sz w:val="24"/>
          <w:szCs w:val="24"/>
        </w:rPr>
        <w:t xml:space="preserve">MSA </w:t>
      </w:r>
      <w:r w:rsidRPr="00B227EB">
        <w:rPr>
          <w:rFonts w:asciiTheme="minorHAnsi" w:hAnsiTheme="minorHAnsi" w:cstheme="minorHAnsi"/>
          <w:color w:val="000000" w:themeColor="text1"/>
          <w:sz w:val="24"/>
          <w:szCs w:val="24"/>
        </w:rPr>
        <w:t xml:space="preserve">speakers are </w:t>
      </w:r>
      <w:r w:rsidR="00421EE3">
        <w:rPr>
          <w:rFonts w:asciiTheme="minorHAnsi" w:hAnsiTheme="minorHAnsi" w:cstheme="minorHAnsi"/>
          <w:color w:val="000000" w:themeColor="text1"/>
          <w:sz w:val="24"/>
          <w:szCs w:val="24"/>
        </w:rPr>
        <w:t xml:space="preserve">generally </w:t>
      </w:r>
      <w:r w:rsidRPr="00B227EB">
        <w:rPr>
          <w:rFonts w:asciiTheme="minorHAnsi" w:hAnsiTheme="minorHAnsi" w:cstheme="minorHAnsi"/>
          <w:color w:val="000000" w:themeColor="text1"/>
          <w:sz w:val="24"/>
          <w:szCs w:val="24"/>
        </w:rPr>
        <w:t>expected to present in person, rather than remotely.</w:t>
      </w:r>
      <w:r w:rsidR="00637A36">
        <w:rPr>
          <w:rFonts w:asciiTheme="minorHAnsi" w:hAnsiTheme="minorHAnsi" w:cstheme="minorHAnsi"/>
          <w:color w:val="000000" w:themeColor="text1"/>
          <w:sz w:val="24"/>
          <w:szCs w:val="24"/>
        </w:rPr>
        <w:t xml:space="preserve">  The MSA21 organizers will revisit this rule as pandemic conditions and </w:t>
      </w:r>
      <w:r w:rsidR="00B61470">
        <w:rPr>
          <w:rFonts w:asciiTheme="minorHAnsi" w:hAnsiTheme="minorHAnsi" w:cstheme="minorHAnsi"/>
          <w:color w:val="000000" w:themeColor="text1"/>
          <w:sz w:val="24"/>
          <w:szCs w:val="24"/>
        </w:rPr>
        <w:t>advisories</w:t>
      </w:r>
      <w:r w:rsidR="00637A36">
        <w:rPr>
          <w:rFonts w:asciiTheme="minorHAnsi" w:hAnsiTheme="minorHAnsi" w:cstheme="minorHAnsi"/>
          <w:color w:val="000000" w:themeColor="text1"/>
          <w:sz w:val="24"/>
          <w:szCs w:val="24"/>
        </w:rPr>
        <w:t xml:space="preserve"> continue to </w:t>
      </w:r>
      <w:r w:rsidR="00421EE3">
        <w:rPr>
          <w:rFonts w:asciiTheme="minorHAnsi" w:hAnsiTheme="minorHAnsi" w:cstheme="minorHAnsi"/>
          <w:color w:val="000000" w:themeColor="text1"/>
          <w:sz w:val="24"/>
          <w:szCs w:val="24"/>
        </w:rPr>
        <w:t xml:space="preserve">unfold.  </w:t>
      </w:r>
    </w:p>
    <w:p w14:paraId="020084F8" w14:textId="68F9D2FE" w:rsidR="00205DDB" w:rsidRPr="00B227EB" w:rsidRDefault="00205DDB" w:rsidP="00504CD2">
      <w:pPr>
        <w:pStyle w:val="Normal1"/>
        <w:rPr>
          <w:rFonts w:asciiTheme="minorHAnsi" w:hAnsiTheme="minorHAnsi" w:cstheme="minorHAnsi"/>
          <w:color w:val="000000" w:themeColor="text1"/>
          <w:sz w:val="24"/>
          <w:szCs w:val="24"/>
        </w:rPr>
      </w:pPr>
    </w:p>
    <w:p w14:paraId="3541FBB4" w14:textId="77777777"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Seminar Proposals</w:t>
      </w:r>
    </w:p>
    <w:p w14:paraId="3F620634" w14:textId="043D2C06"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February 5, 2021 (Friday)</w:t>
      </w:r>
    </w:p>
    <w:p w14:paraId="39CE99DA" w14:textId="77777777" w:rsidR="00992DE5" w:rsidRPr="00B227EB" w:rsidRDefault="00992DE5" w:rsidP="00504CD2">
      <w:pPr>
        <w:pStyle w:val="Normal1"/>
        <w:rPr>
          <w:rFonts w:asciiTheme="minorHAnsi" w:hAnsiTheme="minorHAnsi" w:cstheme="minorHAnsi"/>
          <w:color w:val="000000" w:themeColor="text1"/>
          <w:sz w:val="24"/>
          <w:szCs w:val="24"/>
          <w:lang w:val="en-US"/>
        </w:rPr>
      </w:pPr>
    </w:p>
    <w:p w14:paraId="2E94BC41" w14:textId="0CB309BC"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Seminars are </w:t>
      </w:r>
      <w:r w:rsidR="00637A36">
        <w:rPr>
          <w:rFonts w:asciiTheme="minorHAnsi" w:hAnsiTheme="minorHAnsi" w:cstheme="minorHAnsi"/>
          <w:color w:val="000000" w:themeColor="text1"/>
          <w:sz w:val="24"/>
          <w:szCs w:val="24"/>
          <w:lang w:val="en-US"/>
        </w:rPr>
        <w:t>a highly valued feature</w:t>
      </w:r>
      <w:r w:rsidRPr="00B227EB">
        <w:rPr>
          <w:rFonts w:asciiTheme="minorHAnsi" w:hAnsiTheme="minorHAnsi" w:cstheme="minorHAnsi"/>
          <w:color w:val="000000" w:themeColor="text1"/>
          <w:sz w:val="24"/>
          <w:szCs w:val="24"/>
          <w:lang w:val="en-US"/>
        </w:rPr>
        <w:t xml:space="preserve"> of the MSA conference. Participants write brief position papers (5-7 pages) that are circulated and read</w:t>
      </w:r>
      <w:r w:rsidR="00421EE3">
        <w:rPr>
          <w:rFonts w:asciiTheme="minorHAnsi" w:hAnsiTheme="minorHAnsi" w:cstheme="minorHAnsi"/>
          <w:color w:val="000000" w:themeColor="text1"/>
          <w:sz w:val="24"/>
          <w:szCs w:val="24"/>
          <w:lang w:val="en-US"/>
        </w:rPr>
        <w:t xml:space="preserve"> by all participants </w:t>
      </w:r>
      <w:r w:rsidRPr="00B227EB">
        <w:rPr>
          <w:rFonts w:asciiTheme="minorHAnsi" w:hAnsiTheme="minorHAnsi" w:cstheme="minorHAnsi"/>
          <w:color w:val="000000" w:themeColor="text1"/>
          <w:sz w:val="24"/>
          <w:szCs w:val="24"/>
          <w:lang w:val="en-US"/>
        </w:rPr>
        <w:t xml:space="preserve">prior to the conference. Each seminar is limited to 15 participants. </w:t>
      </w:r>
      <w:r w:rsidR="00637A36">
        <w:rPr>
          <w:rFonts w:asciiTheme="minorHAnsi" w:hAnsiTheme="minorHAnsi" w:cstheme="minorHAnsi"/>
          <w:color w:val="000000" w:themeColor="text1"/>
          <w:sz w:val="24"/>
          <w:szCs w:val="24"/>
          <w:lang w:val="en-US"/>
        </w:rPr>
        <w:t>Two hours in length, the S</w:t>
      </w:r>
      <w:r w:rsidRPr="00B227EB">
        <w:rPr>
          <w:rFonts w:asciiTheme="minorHAnsi" w:hAnsiTheme="minorHAnsi" w:cstheme="minorHAnsi"/>
          <w:color w:val="000000" w:themeColor="text1"/>
          <w:sz w:val="24"/>
          <w:szCs w:val="24"/>
          <w:lang w:val="en-US"/>
        </w:rPr>
        <w:t xml:space="preserve">eminars generate lively exchange and often facilitate future collaborations. The </w:t>
      </w:r>
      <w:r w:rsidR="00637A36">
        <w:rPr>
          <w:rFonts w:asciiTheme="minorHAnsi" w:hAnsiTheme="minorHAnsi" w:cstheme="minorHAnsi"/>
          <w:color w:val="000000" w:themeColor="text1"/>
          <w:sz w:val="24"/>
          <w:szCs w:val="24"/>
          <w:lang w:val="en-US"/>
        </w:rPr>
        <w:t xml:space="preserve">seminar </w:t>
      </w:r>
      <w:r w:rsidRPr="00B227EB">
        <w:rPr>
          <w:rFonts w:asciiTheme="minorHAnsi" w:hAnsiTheme="minorHAnsi" w:cstheme="minorHAnsi"/>
          <w:color w:val="000000" w:themeColor="text1"/>
          <w:sz w:val="24"/>
          <w:szCs w:val="24"/>
          <w:lang w:val="en-US"/>
        </w:rPr>
        <w:t xml:space="preserve">format also allows a larger number of conference attendees to seek financial support from their institutions as they educate themselves and </w:t>
      </w:r>
      <w:r w:rsidR="00637A36">
        <w:rPr>
          <w:rFonts w:asciiTheme="minorHAnsi" w:hAnsiTheme="minorHAnsi" w:cstheme="minorHAnsi"/>
          <w:color w:val="000000" w:themeColor="text1"/>
          <w:sz w:val="24"/>
          <w:szCs w:val="24"/>
          <w:lang w:val="en-US"/>
        </w:rPr>
        <w:t>share their research and pedagogical interests.</w:t>
      </w:r>
      <w:r w:rsidRPr="00B227EB">
        <w:rPr>
          <w:rFonts w:asciiTheme="minorHAnsi" w:hAnsiTheme="minorHAnsi" w:cstheme="minorHAnsi"/>
          <w:color w:val="000000" w:themeColor="text1"/>
          <w:sz w:val="24"/>
          <w:szCs w:val="24"/>
          <w:lang w:val="en-US"/>
        </w:rPr>
        <w:t xml:space="preserve"> The MSA encourages seminar</w:t>
      </w:r>
      <w:r w:rsidR="00637A36">
        <w:rPr>
          <w:rFonts w:asciiTheme="minorHAnsi" w:hAnsiTheme="minorHAnsi" w:cstheme="minorHAnsi"/>
          <w:color w:val="000000" w:themeColor="text1"/>
          <w:sz w:val="24"/>
          <w:szCs w:val="24"/>
          <w:lang w:val="en-US"/>
        </w:rPr>
        <w:t xml:space="preserve"> leaders to draw together</w:t>
      </w:r>
      <w:r w:rsidRPr="00B227EB">
        <w:rPr>
          <w:rFonts w:asciiTheme="minorHAnsi" w:hAnsiTheme="minorHAnsi" w:cstheme="minorHAnsi"/>
          <w:color w:val="000000" w:themeColor="text1"/>
          <w:sz w:val="24"/>
          <w:szCs w:val="24"/>
          <w:lang w:val="en-US"/>
        </w:rPr>
        <w:t xml:space="preserve"> scholars from a diverse range of institutions and </w:t>
      </w:r>
      <w:r w:rsidR="00637A36">
        <w:rPr>
          <w:rFonts w:asciiTheme="minorHAnsi" w:hAnsiTheme="minorHAnsi" w:cstheme="minorHAnsi"/>
          <w:color w:val="000000" w:themeColor="text1"/>
          <w:sz w:val="24"/>
          <w:szCs w:val="24"/>
          <w:lang w:val="en-US"/>
        </w:rPr>
        <w:t xml:space="preserve">at </w:t>
      </w:r>
      <w:r w:rsidRPr="00B227EB">
        <w:rPr>
          <w:rFonts w:asciiTheme="minorHAnsi" w:hAnsiTheme="minorHAnsi" w:cstheme="minorHAnsi"/>
          <w:color w:val="000000" w:themeColor="text1"/>
          <w:sz w:val="24"/>
          <w:szCs w:val="24"/>
          <w:lang w:val="en-US"/>
        </w:rPr>
        <w:t xml:space="preserve">various ranks, including graduate students, postdoctoral fellows, contingent faculty, and independent scholars. </w:t>
      </w:r>
      <w:r w:rsidRPr="00B227EB">
        <w:rPr>
          <w:rFonts w:asciiTheme="minorHAnsi" w:hAnsiTheme="minorHAnsi" w:cstheme="minorHAnsi"/>
          <w:b/>
          <w:bCs/>
          <w:color w:val="000000" w:themeColor="text1"/>
          <w:sz w:val="24"/>
          <w:szCs w:val="24"/>
          <w:lang w:val="en-US"/>
        </w:rPr>
        <w:t xml:space="preserve">Please </w:t>
      </w:r>
      <w:proofErr w:type="gramStart"/>
      <w:r w:rsidRPr="00B227EB">
        <w:rPr>
          <w:rFonts w:asciiTheme="minorHAnsi" w:hAnsiTheme="minorHAnsi" w:cstheme="minorHAnsi"/>
          <w:b/>
          <w:bCs/>
          <w:color w:val="000000" w:themeColor="text1"/>
          <w:sz w:val="24"/>
          <w:szCs w:val="24"/>
          <w:lang w:val="en-US"/>
        </w:rPr>
        <w:t>note</w:t>
      </w:r>
      <w:r w:rsidR="00CA1439">
        <w:rPr>
          <w:rFonts w:asciiTheme="minorHAnsi" w:hAnsiTheme="minorHAnsi" w:cstheme="minorHAnsi"/>
          <w:b/>
          <w:bCs/>
          <w:color w:val="000000" w:themeColor="text1"/>
          <w:sz w:val="24"/>
          <w:szCs w:val="24"/>
          <w:lang w:val="en-US"/>
        </w:rPr>
        <w:t>:</w:t>
      </w:r>
      <w:proofErr w:type="gramEnd"/>
      <w:r w:rsidRPr="00B227EB">
        <w:rPr>
          <w:rFonts w:asciiTheme="minorHAnsi" w:hAnsiTheme="minorHAnsi" w:cstheme="minorHAnsi"/>
          <w:color w:val="000000" w:themeColor="text1"/>
          <w:sz w:val="24"/>
          <w:szCs w:val="24"/>
          <w:lang w:val="en-US"/>
        </w:rPr>
        <w:t xml:space="preserve"> this is the call for </w:t>
      </w:r>
      <w:r w:rsidR="00637A36">
        <w:rPr>
          <w:rFonts w:asciiTheme="minorHAnsi" w:hAnsiTheme="minorHAnsi" w:cstheme="minorHAnsi"/>
          <w:color w:val="000000" w:themeColor="text1"/>
          <w:sz w:val="24"/>
          <w:szCs w:val="24"/>
          <w:lang w:val="en-US"/>
        </w:rPr>
        <w:t xml:space="preserve">proposals by </w:t>
      </w:r>
      <w:r w:rsidRPr="00637A36">
        <w:rPr>
          <w:rFonts w:asciiTheme="minorHAnsi" w:hAnsiTheme="minorHAnsi" w:cstheme="minorHAnsi"/>
          <w:i/>
          <w:iCs/>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w:t>
      </w:r>
      <w:r w:rsidR="00637A36">
        <w:rPr>
          <w:rFonts w:asciiTheme="minorHAnsi" w:hAnsiTheme="minorHAnsi" w:cstheme="minorHAnsi"/>
          <w:color w:val="000000" w:themeColor="text1"/>
          <w:sz w:val="24"/>
          <w:szCs w:val="24"/>
          <w:lang w:val="en-US"/>
        </w:rPr>
        <w:t xml:space="preserve"> S</w:t>
      </w:r>
      <w:r w:rsidRPr="00B227EB">
        <w:rPr>
          <w:rFonts w:asciiTheme="minorHAnsi" w:hAnsiTheme="minorHAnsi" w:cstheme="minorHAnsi"/>
          <w:color w:val="000000" w:themeColor="text1"/>
          <w:sz w:val="24"/>
          <w:szCs w:val="24"/>
          <w:lang w:val="en-US"/>
        </w:rPr>
        <w:t xml:space="preserve">eminar participants will </w:t>
      </w:r>
      <w:r w:rsidR="00637A36">
        <w:rPr>
          <w:rFonts w:asciiTheme="minorHAnsi" w:hAnsiTheme="minorHAnsi" w:cstheme="minorHAnsi"/>
          <w:color w:val="000000" w:themeColor="text1"/>
          <w:sz w:val="24"/>
          <w:szCs w:val="24"/>
          <w:lang w:val="en-US"/>
        </w:rPr>
        <w:t>sign up</w:t>
      </w:r>
      <w:r w:rsidRPr="00B227EB">
        <w:rPr>
          <w:rFonts w:asciiTheme="minorHAnsi" w:hAnsiTheme="minorHAnsi" w:cstheme="minorHAnsi"/>
          <w:color w:val="000000" w:themeColor="text1"/>
          <w:sz w:val="24"/>
          <w:szCs w:val="24"/>
          <w:lang w:val="en-US"/>
        </w:rPr>
        <w:t xml:space="preserve"> on a first-come, first-served basis </w:t>
      </w:r>
      <w:r w:rsidR="00637A36">
        <w:rPr>
          <w:rFonts w:asciiTheme="minorHAnsi" w:hAnsiTheme="minorHAnsi" w:cstheme="minorHAnsi"/>
          <w:color w:val="000000" w:themeColor="text1"/>
          <w:sz w:val="24"/>
          <w:szCs w:val="24"/>
          <w:lang w:val="en-US"/>
        </w:rPr>
        <w:t xml:space="preserve">when registering </w:t>
      </w:r>
      <w:r w:rsidRPr="00B227EB">
        <w:rPr>
          <w:rFonts w:asciiTheme="minorHAnsi" w:hAnsiTheme="minorHAnsi" w:cstheme="minorHAnsi"/>
          <w:color w:val="000000" w:themeColor="text1"/>
          <w:sz w:val="24"/>
          <w:szCs w:val="24"/>
          <w:lang w:val="en-US"/>
        </w:rPr>
        <w:t>for the conference.</w:t>
      </w:r>
    </w:p>
    <w:p w14:paraId="5421D755"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B06C868" w14:textId="5DE8E40B" w:rsidR="00205DDB" w:rsidRPr="007152B7"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 Topics: There are no limits on topics, </w:t>
      </w:r>
      <w:r w:rsidR="00637A36">
        <w:rPr>
          <w:rFonts w:asciiTheme="minorHAnsi" w:hAnsiTheme="minorHAnsi" w:cstheme="minorHAnsi"/>
          <w:color w:val="000000" w:themeColor="text1"/>
          <w:sz w:val="24"/>
          <w:szCs w:val="24"/>
          <w:lang w:val="en-US"/>
        </w:rPr>
        <w:t xml:space="preserve">but </w:t>
      </w:r>
      <w:r w:rsidR="007152B7">
        <w:rPr>
          <w:rFonts w:asciiTheme="minorHAnsi" w:hAnsiTheme="minorHAnsi" w:cstheme="minorHAnsi"/>
          <w:color w:val="000000" w:themeColor="text1"/>
          <w:sz w:val="24"/>
          <w:szCs w:val="24"/>
          <w:lang w:val="en-US"/>
        </w:rPr>
        <w:t>they should be clearly defined and capacious enough to interest many participants.  E</w:t>
      </w:r>
      <w:r w:rsidRPr="00B227EB">
        <w:rPr>
          <w:rFonts w:asciiTheme="minorHAnsi" w:hAnsiTheme="minorHAnsi" w:cstheme="minorHAnsi"/>
          <w:color w:val="000000" w:themeColor="text1"/>
          <w:sz w:val="24"/>
          <w:szCs w:val="24"/>
          <w:lang w:val="en-US"/>
        </w:rPr>
        <w:t>xperience has shown that the more guidance the leader</w:t>
      </w:r>
      <w:r w:rsidR="007152B7">
        <w:rPr>
          <w:rFonts w:asciiTheme="minorHAnsi" w:hAnsiTheme="minorHAnsi" w:cstheme="minorHAnsi"/>
          <w:color w:val="000000" w:themeColor="text1"/>
          <w:sz w:val="24"/>
          <w:szCs w:val="24"/>
          <w:lang w:val="en-US"/>
        </w:rPr>
        <w:t xml:space="preserve"> provides</w:t>
      </w:r>
      <w:r w:rsidRPr="00B227EB">
        <w:rPr>
          <w:rFonts w:asciiTheme="minorHAnsi" w:hAnsiTheme="minorHAnsi" w:cstheme="minorHAnsi"/>
          <w:color w:val="000000" w:themeColor="text1"/>
          <w:sz w:val="24"/>
          <w:szCs w:val="24"/>
          <w:lang w:val="en-US"/>
        </w:rPr>
        <w:t xml:space="preserve">, the more productive the discussion. To </w:t>
      </w:r>
      <w:r w:rsidR="007152B7">
        <w:rPr>
          <w:rFonts w:asciiTheme="minorHAnsi" w:hAnsiTheme="minorHAnsi" w:cstheme="minorHAnsi"/>
          <w:color w:val="000000" w:themeColor="text1"/>
          <w:sz w:val="24"/>
          <w:szCs w:val="24"/>
          <w:lang w:val="en-US"/>
        </w:rPr>
        <w:t>review</w:t>
      </w:r>
      <w:r w:rsidRPr="00B227EB">
        <w:rPr>
          <w:rFonts w:asciiTheme="minorHAnsi" w:hAnsiTheme="minorHAnsi" w:cstheme="minorHAnsi"/>
          <w:color w:val="000000" w:themeColor="text1"/>
          <w:sz w:val="24"/>
          <w:szCs w:val="24"/>
          <w:lang w:val="en-US"/>
        </w:rPr>
        <w:t xml:space="preserve"> past seminar topics, go to the Conference Archives on the MSA website, click the link to a prior conference, and then click on “Conference Schedule” or “Conference Program.” You will find seminars listed along with panels and other events.</w:t>
      </w:r>
      <w:r w:rsidRPr="00B227EB">
        <w:rPr>
          <w:rFonts w:ascii="MS Gothic" w:eastAsia="MS Gothic" w:hAnsi="MS Gothic" w:cs="MS Gothic" w:hint="eastAsia"/>
          <w:color w:val="000000" w:themeColor="text1"/>
          <w:sz w:val="24"/>
          <w:szCs w:val="24"/>
          <w:lang w:val="en-US"/>
        </w:rPr>
        <w:t> </w:t>
      </w:r>
    </w:p>
    <w:p w14:paraId="28A1F41D"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6E42F97F" w14:textId="5EB94901"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include a brief (</w:t>
      </w:r>
      <w:r w:rsidR="007152B7" w:rsidRPr="00B61470">
        <w:rPr>
          <w:rFonts w:asciiTheme="minorHAnsi" w:hAnsiTheme="minorHAnsi" w:cstheme="minorHAnsi"/>
          <w:b/>
          <w:bCs/>
          <w:color w:val="000000" w:themeColor="text1"/>
          <w:sz w:val="24"/>
          <w:szCs w:val="24"/>
          <w:lang w:val="en-US"/>
        </w:rPr>
        <w:t>300</w:t>
      </w:r>
      <w:r w:rsidR="007152B7">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description of seminar purpose and format. </w:t>
      </w:r>
      <w:r w:rsidR="00CA1439">
        <w:rPr>
          <w:rFonts w:asciiTheme="minorHAnsi" w:hAnsiTheme="minorHAnsi" w:cstheme="minorHAnsi"/>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bios are limited to </w:t>
      </w:r>
      <w:r w:rsidR="00B61470">
        <w:rPr>
          <w:rFonts w:asciiTheme="minorHAnsi" w:hAnsiTheme="minorHAnsi" w:cstheme="minorHAnsi"/>
          <w:b/>
          <w:bCs/>
          <w:color w:val="000000" w:themeColor="text1"/>
          <w:sz w:val="24"/>
          <w:szCs w:val="24"/>
          <w:lang w:val="en-US"/>
        </w:rPr>
        <w:t xml:space="preserve">100 </w:t>
      </w:r>
      <w:r w:rsidRPr="00B227EB">
        <w:rPr>
          <w:rFonts w:asciiTheme="minorHAnsi" w:hAnsiTheme="minorHAnsi" w:cstheme="minorHAnsi"/>
          <w:color w:val="000000" w:themeColor="text1"/>
          <w:sz w:val="24"/>
          <w:szCs w:val="24"/>
          <w:lang w:val="en-US"/>
        </w:rPr>
        <w:t>words.</w:t>
      </w:r>
    </w:p>
    <w:p w14:paraId="7CE8AE09"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A6A746D" w14:textId="735579F6"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seminar proposals by </w:t>
      </w:r>
      <w:r w:rsidRPr="00B227EB">
        <w:rPr>
          <w:rFonts w:asciiTheme="minorHAnsi" w:hAnsiTheme="minorHAnsi" w:cstheme="minorHAnsi"/>
          <w:b/>
          <w:bCs/>
          <w:color w:val="000000" w:themeColor="text1"/>
          <w:sz w:val="24"/>
          <w:szCs w:val="24"/>
          <w:lang w:val="en-US"/>
        </w:rPr>
        <w:t>Friday 5 February 2021</w:t>
      </w:r>
      <w:r w:rsidRPr="00B227EB">
        <w:rPr>
          <w:rFonts w:asciiTheme="minorHAnsi" w:hAnsiTheme="minorHAnsi" w:cstheme="minorHAnsi"/>
          <w:color w:val="000000" w:themeColor="text1"/>
          <w:sz w:val="24"/>
          <w:szCs w:val="24"/>
          <w:lang w:val="en-US"/>
        </w:rPr>
        <w:t xml:space="preserve"> at</w:t>
      </w:r>
      <w:r w:rsidR="00AF6433">
        <w:rPr>
          <w:rFonts w:asciiTheme="minorHAnsi" w:hAnsiTheme="minorHAnsi" w:cstheme="minorHAnsi"/>
          <w:color w:val="000000" w:themeColor="text1"/>
          <w:sz w:val="24"/>
          <w:szCs w:val="24"/>
          <w:lang w:val="en-US"/>
        </w:rPr>
        <w:t xml:space="preserve"> msa2021.exordo.com</w:t>
      </w:r>
      <w:r w:rsidRPr="00B227EB">
        <w:rPr>
          <w:rFonts w:asciiTheme="minorHAnsi" w:hAnsiTheme="minorHAnsi" w:cstheme="minorHAnsi"/>
          <w:color w:val="000000" w:themeColor="text1"/>
          <w:sz w:val="24"/>
          <w:szCs w:val="24"/>
          <w:lang w:val="en-US"/>
        </w:rPr>
        <w:t>.</w:t>
      </w:r>
    </w:p>
    <w:p w14:paraId="53203D41" w14:textId="501E8D7A" w:rsidR="00205DDB" w:rsidRPr="00B227EB" w:rsidRDefault="00205DDB" w:rsidP="00504CD2">
      <w:pPr>
        <w:pStyle w:val="Normal1"/>
        <w:rPr>
          <w:rFonts w:asciiTheme="minorHAnsi" w:hAnsiTheme="minorHAnsi" w:cstheme="minorHAnsi"/>
          <w:color w:val="000000" w:themeColor="text1"/>
          <w:sz w:val="24"/>
          <w:szCs w:val="24"/>
        </w:rPr>
      </w:pPr>
    </w:p>
    <w:p w14:paraId="3F2664E6" w14:textId="37862C88" w:rsidR="00205DDB" w:rsidRPr="00B227EB" w:rsidRDefault="00205DDB" w:rsidP="00504CD2">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Individual Paper Proposals for MSA Panel Streams</w:t>
      </w:r>
    </w:p>
    <w:p w14:paraId="3A7D2D8E" w14:textId="45F11876" w:rsidR="00205DDB" w:rsidRPr="00B227EB" w:rsidRDefault="00205DDB"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4D443FA8" w14:textId="77777777" w:rsidR="00992DE5" w:rsidRPr="00B227EB" w:rsidRDefault="00992DE5" w:rsidP="00504CD2">
      <w:pPr>
        <w:pStyle w:val="Normal1"/>
        <w:rPr>
          <w:rFonts w:asciiTheme="minorHAnsi" w:hAnsiTheme="minorHAnsi" w:cstheme="minorHAnsi"/>
          <w:color w:val="000000" w:themeColor="text1"/>
          <w:sz w:val="24"/>
          <w:szCs w:val="24"/>
        </w:rPr>
      </w:pPr>
    </w:p>
    <w:p w14:paraId="6F496465" w14:textId="30C245D3"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Individual paper proposals must speak directly to one of this year’s streams, which link several panels or roundtables that will take place on different days of the conference. Successful proposals will demonstrate the promise to advance new research or ideas relative to th</w:t>
      </w:r>
      <w:r w:rsidR="00B61470">
        <w:rPr>
          <w:rFonts w:asciiTheme="minorHAnsi" w:hAnsiTheme="minorHAnsi" w:cstheme="minorHAnsi"/>
          <w:color w:val="000000" w:themeColor="text1"/>
          <w:sz w:val="24"/>
          <w:szCs w:val="24"/>
        </w:rPr>
        <w:t>e designated topics of the</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s</w:t>
      </w:r>
      <w:r w:rsidR="00B61470">
        <w:rPr>
          <w:rFonts w:asciiTheme="minorHAnsi" w:hAnsiTheme="minorHAnsi" w:cstheme="minorHAnsi"/>
          <w:color w:val="000000" w:themeColor="text1"/>
          <w:sz w:val="24"/>
          <w:szCs w:val="24"/>
        </w:rPr>
        <w:t>t</w:t>
      </w:r>
      <w:r w:rsidR="007152B7">
        <w:rPr>
          <w:rFonts w:asciiTheme="minorHAnsi" w:hAnsiTheme="minorHAnsi" w:cstheme="minorHAnsi"/>
          <w:color w:val="000000" w:themeColor="text1"/>
          <w:sz w:val="24"/>
          <w:szCs w:val="24"/>
        </w:rPr>
        <w:t>reams</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The</w:t>
      </w:r>
      <w:r w:rsidRPr="00B227EB">
        <w:rPr>
          <w:rFonts w:asciiTheme="minorHAnsi" w:hAnsiTheme="minorHAnsi" w:cstheme="minorHAnsi"/>
          <w:color w:val="000000" w:themeColor="text1"/>
          <w:sz w:val="24"/>
          <w:szCs w:val="24"/>
        </w:rPr>
        <w:t xml:space="preserve"> MSA Program Committee will vet individual proposals </w:t>
      </w:r>
      <w:r w:rsidRPr="00B227EB">
        <w:rPr>
          <w:rFonts w:asciiTheme="minorHAnsi" w:hAnsiTheme="minorHAnsi" w:cstheme="minorHAnsi"/>
          <w:color w:val="000000" w:themeColor="text1"/>
          <w:sz w:val="24"/>
          <w:szCs w:val="24"/>
        </w:rPr>
        <w:lastRenderedPageBreak/>
        <w:t>and organize them into panels and roundtables as appropriate. Conference organizers may also solicit papers and groups of papers for streams.</w:t>
      </w:r>
    </w:p>
    <w:p w14:paraId="5D0D5C98" w14:textId="77777777" w:rsidR="00205DDB" w:rsidRPr="00B227EB" w:rsidRDefault="00205DDB" w:rsidP="00504CD2">
      <w:pPr>
        <w:pStyle w:val="Normal1"/>
        <w:rPr>
          <w:rFonts w:asciiTheme="minorHAnsi" w:hAnsiTheme="minorHAnsi" w:cstheme="minorHAnsi"/>
          <w:color w:val="000000" w:themeColor="text1"/>
          <w:sz w:val="24"/>
          <w:szCs w:val="24"/>
        </w:rPr>
      </w:pPr>
    </w:p>
    <w:p w14:paraId="6D9D5F4A" w14:textId="25721902"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2F59C2" w:rsidRPr="00B61470">
        <w:rPr>
          <w:rFonts w:asciiTheme="minorHAnsi" w:hAnsiTheme="minorHAnsi" w:cstheme="minorHAnsi"/>
          <w:b/>
          <w:bCs/>
          <w:color w:val="000000" w:themeColor="text1"/>
          <w:sz w:val="24"/>
          <w:szCs w:val="24"/>
        </w:rPr>
        <w:t>300</w:t>
      </w:r>
      <w:r w:rsidR="002F59C2">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paper. Author bios are limited to </w:t>
      </w:r>
      <w:r w:rsidR="00B61470">
        <w:rPr>
          <w:rFonts w:asciiTheme="minorHAnsi" w:hAnsiTheme="minorHAnsi" w:cstheme="minorHAnsi"/>
          <w:b/>
          <w:bCs/>
          <w:color w:val="000000" w:themeColor="text1"/>
          <w:sz w:val="24"/>
          <w:szCs w:val="24"/>
        </w:rPr>
        <w:t xml:space="preserve">100 </w:t>
      </w:r>
      <w:r w:rsidRPr="00B227EB">
        <w:rPr>
          <w:rFonts w:asciiTheme="minorHAnsi" w:hAnsiTheme="minorHAnsi" w:cstheme="minorHAnsi"/>
          <w:color w:val="000000" w:themeColor="text1"/>
          <w:sz w:val="24"/>
          <w:szCs w:val="24"/>
        </w:rPr>
        <w:t>words.</w:t>
      </w:r>
    </w:p>
    <w:p w14:paraId="5800DE59" w14:textId="77777777" w:rsidR="004639D6" w:rsidRPr="00B227EB" w:rsidRDefault="004639D6" w:rsidP="00504CD2">
      <w:pPr>
        <w:pStyle w:val="Normal1"/>
        <w:rPr>
          <w:rFonts w:asciiTheme="minorHAnsi" w:hAnsiTheme="minorHAnsi" w:cstheme="minorHAnsi"/>
          <w:color w:val="000000" w:themeColor="text1"/>
          <w:sz w:val="24"/>
          <w:szCs w:val="24"/>
        </w:rPr>
      </w:pPr>
    </w:p>
    <w:p w14:paraId="495D899A" w14:textId="588D8EC4"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individual paper proposals for panel streams by </w:t>
      </w:r>
      <w:r w:rsidRPr="00B227EB">
        <w:rPr>
          <w:rFonts w:asciiTheme="minorHAnsi" w:hAnsiTheme="minorHAnsi" w:cstheme="minorHAnsi"/>
          <w:b/>
          <w:bCs/>
          <w:color w:val="000000" w:themeColor="text1"/>
          <w:sz w:val="24"/>
          <w:szCs w:val="24"/>
        </w:rPr>
        <w:t xml:space="preserve">Friday April </w:t>
      </w:r>
      <w:r w:rsidR="00992DE5" w:rsidRPr="00B227EB">
        <w:rPr>
          <w:rFonts w:asciiTheme="minorHAnsi" w:hAnsiTheme="minorHAnsi" w:cstheme="minorHAnsi"/>
          <w:b/>
          <w:bCs/>
          <w:color w:val="000000" w:themeColor="text1"/>
          <w:sz w:val="24"/>
          <w:szCs w:val="24"/>
        </w:rPr>
        <w:t xml:space="preserve">9, </w:t>
      </w:r>
      <w:r w:rsidRPr="00B227EB">
        <w:rPr>
          <w:rFonts w:asciiTheme="minorHAnsi" w:hAnsiTheme="minorHAnsi" w:cstheme="minorHAnsi"/>
          <w:b/>
          <w:bCs/>
          <w:color w:val="000000" w:themeColor="text1"/>
          <w:sz w:val="24"/>
          <w:szCs w:val="24"/>
        </w:rPr>
        <w:t>202</w:t>
      </w:r>
      <w:r w:rsidR="00992DE5" w:rsidRPr="00B227EB">
        <w:rPr>
          <w:rFonts w:asciiTheme="minorHAnsi" w:hAnsiTheme="minorHAnsi" w:cstheme="minorHAnsi"/>
          <w:b/>
          <w:bCs/>
          <w:color w:val="000000" w:themeColor="text1"/>
          <w:sz w:val="24"/>
          <w:szCs w:val="24"/>
        </w:rPr>
        <w:t>1</w:t>
      </w:r>
      <w:r w:rsidRPr="00B227EB">
        <w:rPr>
          <w:rFonts w:asciiTheme="minorHAnsi" w:hAnsiTheme="minorHAnsi" w:cstheme="minorHAnsi"/>
          <w:color w:val="000000" w:themeColor="text1"/>
          <w:sz w:val="24"/>
          <w:szCs w:val="24"/>
        </w:rPr>
        <w:t xml:space="preserve"> at </w:t>
      </w:r>
      <w:r w:rsidR="00AF6433">
        <w:rPr>
          <w:rFonts w:asciiTheme="minorHAnsi" w:hAnsiTheme="minorHAnsi" w:cstheme="minorHAnsi"/>
          <w:color w:val="000000" w:themeColor="text1"/>
          <w:sz w:val="24"/>
          <w:szCs w:val="24"/>
        </w:rPr>
        <w:t>msa2021.exordo.com.</w:t>
      </w:r>
    </w:p>
    <w:p w14:paraId="447AFB30" w14:textId="77777777" w:rsidR="00B227EB" w:rsidRPr="00B227EB" w:rsidRDefault="00B227EB" w:rsidP="00504CD2">
      <w:pPr>
        <w:pStyle w:val="Normal1"/>
        <w:rPr>
          <w:rFonts w:asciiTheme="minorHAnsi" w:hAnsiTheme="minorHAnsi" w:cstheme="minorHAnsi"/>
          <w:b/>
          <w:bCs/>
          <w:color w:val="000000" w:themeColor="text1"/>
          <w:sz w:val="24"/>
          <w:szCs w:val="24"/>
        </w:rPr>
      </w:pPr>
    </w:p>
    <w:p w14:paraId="2474AC31" w14:textId="7F747B76" w:rsidR="00205DDB" w:rsidRPr="00B227EB" w:rsidRDefault="00205DDB"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Stream Topics</w:t>
      </w:r>
      <w:r w:rsidR="004639D6" w:rsidRPr="00B227EB">
        <w:rPr>
          <w:rFonts w:asciiTheme="minorHAnsi" w:hAnsiTheme="minorHAnsi" w:cstheme="minorHAnsi"/>
          <w:b/>
          <w:bCs/>
          <w:color w:val="000000" w:themeColor="text1"/>
          <w:sz w:val="24"/>
          <w:szCs w:val="24"/>
        </w:rPr>
        <w:t xml:space="preserve"> </w:t>
      </w:r>
    </w:p>
    <w:p w14:paraId="0B4F5375" w14:textId="7D416AEB" w:rsidR="004639D6" w:rsidRPr="00B227EB" w:rsidRDefault="004639D6" w:rsidP="00504CD2">
      <w:pPr>
        <w:pStyle w:val="Normal1"/>
        <w:rPr>
          <w:rFonts w:asciiTheme="minorHAnsi" w:hAnsiTheme="minorHAnsi" w:cstheme="minorHAnsi"/>
          <w:b/>
          <w:bCs/>
          <w:color w:val="000000" w:themeColor="text1"/>
          <w:sz w:val="24"/>
          <w:szCs w:val="24"/>
        </w:rPr>
      </w:pPr>
    </w:p>
    <w:p w14:paraId="217D7D0F" w14:textId="18F9136E" w:rsidR="00A866A1" w:rsidRPr="00B227EB" w:rsidRDefault="004639D6"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The Great Migration</w:t>
      </w:r>
    </w:p>
    <w:p w14:paraId="6B2F1948" w14:textId="431AC942" w:rsidR="001C3890" w:rsidRPr="00B227EB" w:rsidRDefault="002771F7"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MSA 2021 in Chicago </w:t>
      </w:r>
      <w:r w:rsidR="002F59C2">
        <w:rPr>
          <w:rFonts w:asciiTheme="minorHAnsi" w:hAnsiTheme="minorHAnsi" w:cstheme="minorHAnsi"/>
          <w:color w:val="000000" w:themeColor="text1"/>
          <w:sz w:val="24"/>
          <w:szCs w:val="24"/>
        </w:rPr>
        <w:t>aims</w:t>
      </w:r>
      <w:r w:rsidR="00002EF7" w:rsidRPr="00B227EB">
        <w:rPr>
          <w:rFonts w:asciiTheme="minorHAnsi" w:hAnsiTheme="minorHAnsi" w:cstheme="minorHAnsi"/>
          <w:color w:val="000000" w:themeColor="text1"/>
          <w:sz w:val="24"/>
          <w:szCs w:val="24"/>
        </w:rPr>
        <w:t xml:space="preserve"> to </w:t>
      </w:r>
      <w:r w:rsidR="001E19F2">
        <w:rPr>
          <w:rFonts w:asciiTheme="minorHAnsi" w:hAnsiTheme="minorHAnsi" w:cstheme="minorHAnsi"/>
          <w:color w:val="000000" w:themeColor="text1"/>
          <w:sz w:val="24"/>
          <w:szCs w:val="24"/>
        </w:rPr>
        <w:t>commemorate</w:t>
      </w:r>
      <w:r w:rsidR="00FD4DE0"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the Great Migration, which brought</w:t>
      </w:r>
      <w:r w:rsidR="00B13228">
        <w:rPr>
          <w:rFonts w:asciiTheme="minorHAnsi" w:hAnsiTheme="minorHAnsi" w:cstheme="minorHAnsi"/>
          <w:color w:val="000000" w:themeColor="text1"/>
          <w:sz w:val="24"/>
          <w:szCs w:val="24"/>
        </w:rPr>
        <w:t xml:space="preserve"> hundreds </w:t>
      </w:r>
      <w:r w:rsidRPr="00B227EB">
        <w:rPr>
          <w:rFonts w:asciiTheme="minorHAnsi" w:hAnsiTheme="minorHAnsi" w:cstheme="minorHAnsi"/>
          <w:color w:val="000000" w:themeColor="text1"/>
          <w:sz w:val="24"/>
          <w:szCs w:val="24"/>
        </w:rPr>
        <w:t xml:space="preserve">of thousands of African Americans to the city to escape racist violence in the Jim Crow South.  Although Chicago was scarcely a safe haven and remains a deeply segregated city, </w:t>
      </w:r>
      <w:r w:rsidR="00CE6F14" w:rsidRPr="00B227EB">
        <w:rPr>
          <w:rFonts w:asciiTheme="minorHAnsi" w:hAnsiTheme="minorHAnsi" w:cstheme="minorHAnsi"/>
          <w:color w:val="000000" w:themeColor="text1"/>
          <w:sz w:val="24"/>
          <w:szCs w:val="24"/>
        </w:rPr>
        <w:t xml:space="preserve">blighted like other American cities by </w:t>
      </w:r>
      <w:r w:rsidR="00B13228" w:rsidRPr="00B227EB">
        <w:rPr>
          <w:rFonts w:asciiTheme="minorHAnsi" w:hAnsiTheme="minorHAnsi" w:cstheme="minorHAnsi"/>
          <w:color w:val="000000" w:themeColor="text1"/>
          <w:sz w:val="24"/>
          <w:szCs w:val="24"/>
        </w:rPr>
        <w:t>systemic racism</w:t>
      </w:r>
      <w:r w:rsidR="00B13228">
        <w:rPr>
          <w:rFonts w:asciiTheme="minorHAnsi" w:hAnsiTheme="minorHAnsi" w:cstheme="minorHAnsi"/>
          <w:color w:val="000000" w:themeColor="text1"/>
          <w:sz w:val="24"/>
          <w:szCs w:val="24"/>
        </w:rPr>
        <w:t xml:space="preserve">, ethnic discrimination, and </w:t>
      </w:r>
      <w:r w:rsidR="00CE6F14" w:rsidRPr="00B227EB">
        <w:rPr>
          <w:rFonts w:asciiTheme="minorHAnsi" w:hAnsiTheme="minorHAnsi" w:cstheme="minorHAnsi"/>
          <w:color w:val="000000" w:themeColor="text1"/>
          <w:sz w:val="24"/>
          <w:szCs w:val="24"/>
        </w:rPr>
        <w:t>police violence</w:t>
      </w:r>
      <w:r w:rsidR="00B13228">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many African American</w:t>
      </w:r>
      <w:r w:rsidR="00AF6433">
        <w:rPr>
          <w:rFonts w:asciiTheme="minorHAnsi" w:hAnsiTheme="minorHAnsi" w:cstheme="minorHAnsi"/>
          <w:color w:val="000000" w:themeColor="text1"/>
          <w:sz w:val="24"/>
          <w:szCs w:val="24"/>
        </w:rPr>
        <w:t xml:space="preserve"> refugees</w:t>
      </w:r>
      <w:r w:rsidR="00CE6F14" w:rsidRPr="00B227EB">
        <w:rPr>
          <w:rFonts w:asciiTheme="minorHAnsi" w:hAnsiTheme="minorHAnsi" w:cstheme="minorHAnsi"/>
          <w:color w:val="000000" w:themeColor="text1"/>
          <w:sz w:val="24"/>
          <w:szCs w:val="24"/>
        </w:rPr>
        <w:t xml:space="preserve"> helped to </w:t>
      </w:r>
      <w:r w:rsidR="002F59C2">
        <w:rPr>
          <w:rFonts w:asciiTheme="minorHAnsi" w:hAnsiTheme="minorHAnsi" w:cstheme="minorHAnsi"/>
          <w:color w:val="000000" w:themeColor="text1"/>
          <w:sz w:val="24"/>
          <w:szCs w:val="24"/>
        </w:rPr>
        <w:t>create</w:t>
      </w:r>
      <w:r w:rsidR="00CE6F14" w:rsidRPr="00B227EB">
        <w:rPr>
          <w:rFonts w:asciiTheme="minorHAnsi" w:hAnsiTheme="minorHAnsi" w:cstheme="minorHAnsi"/>
          <w:color w:val="000000" w:themeColor="text1"/>
          <w:sz w:val="24"/>
          <w:szCs w:val="24"/>
        </w:rPr>
        <w:t xml:space="preserve"> the Black Chicago Renaissance</w:t>
      </w:r>
      <w:r w:rsidR="00FD4DE0" w:rsidRPr="00B227EB">
        <w:rPr>
          <w:rFonts w:asciiTheme="minorHAnsi" w:hAnsiTheme="minorHAnsi" w:cstheme="minorHAnsi"/>
          <w:color w:val="000000" w:themeColor="text1"/>
          <w:sz w:val="24"/>
          <w:szCs w:val="24"/>
        </w:rPr>
        <w:t xml:space="preserve"> in the mid-twentieth century.  Migrants from the South who </w:t>
      </w:r>
      <w:r w:rsidR="003305DE" w:rsidRPr="00B227EB">
        <w:rPr>
          <w:rFonts w:asciiTheme="minorHAnsi" w:hAnsiTheme="minorHAnsi" w:cstheme="minorHAnsi"/>
          <w:color w:val="000000" w:themeColor="text1"/>
          <w:sz w:val="24"/>
          <w:szCs w:val="24"/>
        </w:rPr>
        <w:t>contributed to th</w:t>
      </w:r>
      <w:r w:rsidR="00002EF7" w:rsidRPr="00B227EB">
        <w:rPr>
          <w:rFonts w:asciiTheme="minorHAnsi" w:hAnsiTheme="minorHAnsi" w:cstheme="minorHAnsi"/>
          <w:color w:val="000000" w:themeColor="text1"/>
          <w:sz w:val="24"/>
          <w:szCs w:val="24"/>
        </w:rPr>
        <w:t>is</w:t>
      </w:r>
      <w:r w:rsidR="00FD4DE0" w:rsidRPr="00B227EB">
        <w:rPr>
          <w:rFonts w:asciiTheme="minorHAnsi" w:hAnsiTheme="minorHAnsi" w:cstheme="minorHAnsi"/>
          <w:color w:val="000000" w:themeColor="text1"/>
          <w:sz w:val="24"/>
          <w:szCs w:val="24"/>
        </w:rPr>
        <w:t xml:space="preserve"> Renaissance included musicians such as Mahalia Jackson, Muddy Waters, </w:t>
      </w:r>
      <w:proofErr w:type="spellStart"/>
      <w:r w:rsidR="00FD4DE0" w:rsidRPr="00B227EB">
        <w:rPr>
          <w:rFonts w:asciiTheme="minorHAnsi" w:hAnsiTheme="minorHAnsi" w:cstheme="minorHAnsi"/>
          <w:color w:val="000000" w:themeColor="text1"/>
          <w:sz w:val="24"/>
          <w:szCs w:val="24"/>
        </w:rPr>
        <w:t>Howlin</w:t>
      </w:r>
      <w:proofErr w:type="spellEnd"/>
      <w:r w:rsidR="00FD4DE0" w:rsidRPr="00B227EB">
        <w:rPr>
          <w:rFonts w:asciiTheme="minorHAnsi" w:hAnsiTheme="minorHAnsi" w:cstheme="minorHAnsi"/>
          <w:color w:val="000000" w:themeColor="text1"/>
          <w:sz w:val="24"/>
          <w:szCs w:val="24"/>
        </w:rPr>
        <w:t xml:space="preserve">’ Wolf, Jelly Roll Morton, Buddy Guy, Jimmy Reed, and Sun Ra; writers such as Richard Wright, Margaret Walker, William Attaway, and Ida B. Wells; and visual artists such as Archibald Motley, Eldzier Cortor, and Gus Nall. </w:t>
      </w:r>
      <w:r w:rsidR="003305DE" w:rsidRPr="00B227EB">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As</w:t>
      </w:r>
      <w:r w:rsidR="003305DE" w:rsidRPr="00B227EB">
        <w:rPr>
          <w:rFonts w:asciiTheme="minorHAnsi" w:hAnsiTheme="minorHAnsi" w:cstheme="minorHAnsi"/>
          <w:color w:val="000000" w:themeColor="text1"/>
          <w:sz w:val="24"/>
          <w:szCs w:val="24"/>
        </w:rPr>
        <w:t xml:space="preserve"> the Great Migration </w:t>
      </w:r>
      <w:r w:rsidR="002F59C2">
        <w:rPr>
          <w:rFonts w:asciiTheme="minorHAnsi" w:hAnsiTheme="minorHAnsi" w:cstheme="minorHAnsi"/>
          <w:color w:val="000000" w:themeColor="text1"/>
          <w:sz w:val="24"/>
          <w:szCs w:val="24"/>
        </w:rPr>
        <w:t xml:space="preserve">brought artists who </w:t>
      </w:r>
      <w:r w:rsidR="003305DE" w:rsidRPr="00B227EB">
        <w:rPr>
          <w:rFonts w:asciiTheme="minorHAnsi" w:hAnsiTheme="minorHAnsi" w:cstheme="minorHAnsi"/>
          <w:color w:val="000000" w:themeColor="text1"/>
          <w:sz w:val="24"/>
          <w:szCs w:val="24"/>
        </w:rPr>
        <w:t xml:space="preserve">helped to create a distinctive Chicago modernism, </w:t>
      </w:r>
      <w:r w:rsidR="00B61470">
        <w:rPr>
          <w:rFonts w:asciiTheme="minorHAnsi" w:hAnsiTheme="minorHAnsi" w:cstheme="minorHAnsi"/>
          <w:color w:val="000000" w:themeColor="text1"/>
          <w:sz w:val="24"/>
          <w:szCs w:val="24"/>
        </w:rPr>
        <w:t>it</w:t>
      </w:r>
      <w:r w:rsidR="003305DE" w:rsidRPr="00B227EB">
        <w:rPr>
          <w:rFonts w:asciiTheme="minorHAnsi" w:hAnsiTheme="minorHAnsi" w:cstheme="minorHAnsi"/>
          <w:color w:val="000000" w:themeColor="text1"/>
          <w:sz w:val="24"/>
          <w:szCs w:val="24"/>
        </w:rPr>
        <w:t xml:space="preserve"> also transformed the culture of other cities</w:t>
      </w:r>
      <w:r w:rsidR="00B227EB" w:rsidRPr="00B227EB">
        <w:rPr>
          <w:rFonts w:asciiTheme="minorHAnsi" w:hAnsiTheme="minorHAnsi" w:cstheme="minorHAnsi"/>
          <w:color w:val="000000" w:themeColor="text1"/>
          <w:sz w:val="24"/>
          <w:szCs w:val="24"/>
        </w:rPr>
        <w:t xml:space="preserve"> in the United State</w:t>
      </w:r>
      <w:r w:rsidR="00B51FE3">
        <w:rPr>
          <w:rFonts w:asciiTheme="minorHAnsi" w:hAnsiTheme="minorHAnsi" w:cstheme="minorHAnsi"/>
          <w:color w:val="000000" w:themeColor="text1"/>
          <w:sz w:val="24"/>
          <w:szCs w:val="24"/>
        </w:rPr>
        <w:t>s</w:t>
      </w:r>
      <w:r w:rsidR="003305DE" w:rsidRPr="00B227EB">
        <w:rPr>
          <w:rFonts w:asciiTheme="minorHAnsi" w:hAnsiTheme="minorHAnsi" w:cstheme="minorHAnsi"/>
          <w:color w:val="000000" w:themeColor="text1"/>
          <w:sz w:val="24"/>
          <w:szCs w:val="24"/>
        </w:rPr>
        <w:t xml:space="preserve">.  Papers in this stream may focus on </w:t>
      </w:r>
      <w:r w:rsidR="002F59C2">
        <w:rPr>
          <w:rFonts w:asciiTheme="minorHAnsi" w:hAnsiTheme="minorHAnsi" w:cstheme="minorHAnsi"/>
          <w:color w:val="000000" w:themeColor="text1"/>
          <w:sz w:val="24"/>
          <w:szCs w:val="24"/>
        </w:rPr>
        <w:t xml:space="preserve">any of the </w:t>
      </w:r>
      <w:r w:rsidR="00477EE9" w:rsidRPr="00B227EB">
        <w:rPr>
          <w:rFonts w:asciiTheme="minorHAnsi" w:hAnsiTheme="minorHAnsi" w:cstheme="minorHAnsi"/>
          <w:color w:val="000000" w:themeColor="text1"/>
          <w:sz w:val="24"/>
          <w:szCs w:val="24"/>
        </w:rPr>
        <w:t xml:space="preserve">destinations of the Great Migration and </w:t>
      </w:r>
      <w:r w:rsidR="00B51FE3">
        <w:rPr>
          <w:rFonts w:asciiTheme="minorHAnsi" w:hAnsiTheme="minorHAnsi" w:cstheme="minorHAnsi"/>
          <w:color w:val="000000" w:themeColor="text1"/>
          <w:sz w:val="24"/>
          <w:szCs w:val="24"/>
        </w:rPr>
        <w:t xml:space="preserve">on </w:t>
      </w:r>
      <w:r w:rsidR="00477EE9" w:rsidRPr="00B227EB">
        <w:rPr>
          <w:rFonts w:asciiTheme="minorHAnsi" w:hAnsiTheme="minorHAnsi" w:cstheme="minorHAnsi"/>
          <w:color w:val="000000" w:themeColor="text1"/>
          <w:sz w:val="24"/>
          <w:szCs w:val="24"/>
        </w:rPr>
        <w:t xml:space="preserve">its wide-ranging cultural reverberations.  </w:t>
      </w:r>
    </w:p>
    <w:p w14:paraId="0D617D9A" w14:textId="77777777" w:rsidR="007B6B51" w:rsidRPr="00B227EB" w:rsidRDefault="007B6B51" w:rsidP="00504CD2">
      <w:pPr>
        <w:pStyle w:val="Normal1"/>
        <w:rPr>
          <w:rFonts w:asciiTheme="minorHAnsi" w:hAnsiTheme="minorHAnsi" w:cstheme="minorHAnsi"/>
          <w:color w:val="000000" w:themeColor="text1"/>
          <w:sz w:val="24"/>
          <w:szCs w:val="24"/>
          <w:lang w:val="en-US"/>
        </w:rPr>
      </w:pPr>
    </w:p>
    <w:p w14:paraId="71D997E2" w14:textId="72F76C0D" w:rsidR="004B0464" w:rsidRPr="00B227EB" w:rsidRDefault="007B6B51"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Modernism and the</w:t>
      </w:r>
      <w:r w:rsidR="004639D6" w:rsidRPr="00B227EB">
        <w:rPr>
          <w:rFonts w:asciiTheme="minorHAnsi" w:hAnsiTheme="minorHAnsi" w:cstheme="minorHAnsi"/>
          <w:b/>
          <w:bCs/>
          <w:color w:val="000000" w:themeColor="text1"/>
          <w:sz w:val="24"/>
          <w:szCs w:val="24"/>
          <w:lang w:val="en-US"/>
        </w:rPr>
        <w:t xml:space="preserve"> archive</w:t>
      </w:r>
    </w:p>
    <w:p w14:paraId="43B2492B" w14:textId="09C2FEE0" w:rsidR="00002EF7" w:rsidRPr="00B227EB" w:rsidRDefault="004B0464"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lang w:val="en-US"/>
        </w:rPr>
        <w:t>Recent work in modernist studies has addressed black radicalism and the archive,</w:t>
      </w:r>
      <w:r w:rsidR="002F59C2">
        <w:rPr>
          <w:rFonts w:asciiTheme="minorHAnsi" w:hAnsiTheme="minorHAnsi" w:cstheme="minorHAnsi"/>
          <w:color w:val="000000" w:themeColor="text1"/>
          <w:sz w:val="24"/>
          <w:szCs w:val="24"/>
          <w:lang w:val="en-US"/>
        </w:rPr>
        <w:t xml:space="preserve"> issues of race and publishing, </w:t>
      </w:r>
      <w:r w:rsidRPr="00B227EB">
        <w:rPr>
          <w:rFonts w:asciiTheme="minorHAnsi" w:hAnsiTheme="minorHAnsi" w:cstheme="minorHAnsi"/>
          <w:color w:val="000000" w:themeColor="text1"/>
          <w:sz w:val="24"/>
          <w:szCs w:val="24"/>
          <w:lang w:val="en-US"/>
        </w:rPr>
        <w:t xml:space="preserve">black book design, and narrating forms of intimate life through the use of archives, as in </w:t>
      </w:r>
      <w:proofErr w:type="spellStart"/>
      <w:r w:rsidRPr="00B227EB">
        <w:rPr>
          <w:rFonts w:asciiTheme="minorHAnsi" w:hAnsiTheme="minorHAnsi" w:cstheme="minorHAnsi"/>
          <w:color w:val="000000" w:themeColor="text1"/>
          <w:sz w:val="24"/>
          <w:szCs w:val="24"/>
          <w:lang w:val="en-US"/>
        </w:rPr>
        <w:t>Saidiya</w:t>
      </w:r>
      <w:proofErr w:type="spellEnd"/>
      <w:r w:rsidRPr="00B227EB">
        <w:rPr>
          <w:rFonts w:asciiTheme="minorHAnsi" w:hAnsiTheme="minorHAnsi" w:cstheme="minorHAnsi"/>
          <w:color w:val="000000" w:themeColor="text1"/>
          <w:sz w:val="24"/>
          <w:szCs w:val="24"/>
          <w:lang w:val="en-US"/>
        </w:rPr>
        <w:t xml:space="preserve"> Hartman’s </w:t>
      </w:r>
      <w:r w:rsidRPr="00B227EB">
        <w:rPr>
          <w:rFonts w:asciiTheme="minorHAnsi" w:hAnsiTheme="minorHAnsi" w:cstheme="minorHAnsi"/>
          <w:i/>
          <w:iCs/>
          <w:color w:val="000000" w:themeColor="text1"/>
          <w:sz w:val="24"/>
          <w:szCs w:val="24"/>
        </w:rPr>
        <w:t xml:space="preserve">Wayward Lives, Beautiful Experiments:  </w:t>
      </w:r>
      <w:r w:rsidRPr="004B0464">
        <w:rPr>
          <w:rFonts w:asciiTheme="minorHAnsi" w:hAnsiTheme="minorHAnsi" w:cstheme="minorHAnsi"/>
          <w:i/>
          <w:iCs/>
          <w:color w:val="000000" w:themeColor="text1"/>
          <w:sz w:val="24"/>
          <w:szCs w:val="24"/>
        </w:rPr>
        <w:t>Intimate Histories of Social Upheaval</w:t>
      </w:r>
      <w:r w:rsidRPr="00B227EB">
        <w:rPr>
          <w:rFonts w:asciiTheme="minorHAnsi" w:hAnsiTheme="minorHAnsi" w:cstheme="minorHAnsi"/>
          <w:color w:val="000000" w:themeColor="text1"/>
          <w:sz w:val="24"/>
          <w:szCs w:val="24"/>
        </w:rPr>
        <w:t xml:space="preserve">.  This stream invites papers on </w:t>
      </w:r>
      <w:r w:rsidRPr="00002EF7">
        <w:rPr>
          <w:rFonts w:asciiTheme="minorHAnsi" w:hAnsiTheme="minorHAnsi" w:cstheme="minorHAnsi"/>
          <w:color w:val="000000" w:themeColor="text1"/>
          <w:sz w:val="24"/>
          <w:szCs w:val="24"/>
        </w:rPr>
        <w:t xml:space="preserve">the modernist </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as a concept and a form of institutional power </w:t>
      </w:r>
      <w:r w:rsidR="002F59C2">
        <w:rPr>
          <w:rFonts w:asciiTheme="minorHAnsi" w:hAnsiTheme="minorHAnsi" w:cstheme="minorHAnsi"/>
          <w:color w:val="000000" w:themeColor="text1"/>
          <w:sz w:val="24"/>
          <w:szCs w:val="24"/>
        </w:rPr>
        <w:t>as well as on specific</w:t>
      </w:r>
      <w:r w:rsidRPr="00002EF7">
        <w:rPr>
          <w:rFonts w:asciiTheme="minorHAnsi" w:hAnsiTheme="minorHAnsi" w:cstheme="minorHAnsi"/>
          <w:color w:val="000000" w:themeColor="text1"/>
          <w:sz w:val="24"/>
          <w:szCs w:val="24"/>
        </w:rPr>
        <w:t xml:space="preserve"> </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archives</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in all their plurality and contingency, including community archives, personal archives, indigenous archives, and the evolving protocols </w:t>
      </w:r>
      <w:r w:rsidR="002F59C2">
        <w:rPr>
          <w:rFonts w:asciiTheme="minorHAnsi" w:hAnsiTheme="minorHAnsi" w:cstheme="minorHAnsi"/>
          <w:color w:val="000000" w:themeColor="text1"/>
          <w:sz w:val="24"/>
          <w:szCs w:val="24"/>
        </w:rPr>
        <w:t>pertaining to</w:t>
      </w:r>
      <w:r w:rsidRPr="00002EF7">
        <w:rPr>
          <w:rFonts w:asciiTheme="minorHAnsi" w:hAnsiTheme="minorHAnsi" w:cstheme="minorHAnsi"/>
          <w:color w:val="000000" w:themeColor="text1"/>
          <w:sz w:val="24"/>
          <w:szCs w:val="24"/>
        </w:rPr>
        <w:t xml:space="preserve"> archiving </w:t>
      </w:r>
      <w:r w:rsidR="002F59C2">
        <w:rPr>
          <w:rFonts w:asciiTheme="minorHAnsi" w:hAnsiTheme="minorHAnsi" w:cstheme="minorHAnsi"/>
          <w:color w:val="000000" w:themeColor="text1"/>
          <w:sz w:val="24"/>
          <w:szCs w:val="24"/>
        </w:rPr>
        <w:t xml:space="preserve">such recent events as Barack Obama’s </w:t>
      </w:r>
      <w:r w:rsidR="00B61470">
        <w:rPr>
          <w:rFonts w:asciiTheme="minorHAnsi" w:hAnsiTheme="minorHAnsi" w:cstheme="minorHAnsi"/>
          <w:color w:val="000000" w:themeColor="text1"/>
          <w:sz w:val="24"/>
          <w:szCs w:val="24"/>
        </w:rPr>
        <w:t>history of activism</w:t>
      </w:r>
      <w:r w:rsidR="002F59C2">
        <w:rPr>
          <w:rFonts w:asciiTheme="minorHAnsi" w:hAnsiTheme="minorHAnsi" w:cstheme="minorHAnsi"/>
          <w:color w:val="000000" w:themeColor="text1"/>
          <w:sz w:val="24"/>
          <w:szCs w:val="24"/>
        </w:rPr>
        <w:t xml:space="preserve"> in Chicago</w:t>
      </w:r>
      <w:r w:rsidR="00421EE3">
        <w:rPr>
          <w:rFonts w:asciiTheme="minorHAnsi" w:hAnsiTheme="minorHAnsi" w:cstheme="minorHAnsi"/>
          <w:color w:val="000000" w:themeColor="text1"/>
          <w:sz w:val="24"/>
          <w:szCs w:val="24"/>
        </w:rPr>
        <w:t>,</w:t>
      </w:r>
      <w:r w:rsidR="002F59C2">
        <w:rPr>
          <w:rFonts w:asciiTheme="minorHAnsi" w:hAnsiTheme="minorHAnsi" w:cstheme="minorHAnsi"/>
          <w:color w:val="000000" w:themeColor="text1"/>
          <w:sz w:val="24"/>
          <w:szCs w:val="24"/>
        </w:rPr>
        <w:t xml:space="preserve"> and </w:t>
      </w:r>
      <w:r w:rsidRPr="00002EF7">
        <w:rPr>
          <w:rFonts w:asciiTheme="minorHAnsi" w:hAnsiTheme="minorHAnsi" w:cstheme="minorHAnsi"/>
          <w:color w:val="000000" w:themeColor="text1"/>
          <w:sz w:val="24"/>
          <w:szCs w:val="24"/>
        </w:rPr>
        <w:t xml:space="preserve">the present </w:t>
      </w:r>
      <w:r w:rsidR="002F59C2">
        <w:rPr>
          <w:rFonts w:asciiTheme="minorHAnsi" w:hAnsiTheme="minorHAnsi" w:cstheme="minorHAnsi"/>
          <w:color w:val="000000" w:themeColor="text1"/>
          <w:sz w:val="24"/>
          <w:szCs w:val="24"/>
        </w:rPr>
        <w:t>crises of</w:t>
      </w:r>
      <w:r w:rsidRPr="00002EF7">
        <w:rPr>
          <w:rFonts w:asciiTheme="minorHAnsi" w:hAnsiTheme="minorHAnsi" w:cstheme="minorHAnsi"/>
          <w:color w:val="000000" w:themeColor="text1"/>
          <w:sz w:val="24"/>
          <w:szCs w:val="24"/>
        </w:rPr>
        <w:t xml:space="preserve"> pandemic and protest (for instance,</w:t>
      </w:r>
      <w:r w:rsidRPr="00B227EB">
        <w:rPr>
          <w:rFonts w:asciiTheme="minorHAnsi" w:hAnsiTheme="minorHAnsi" w:cstheme="minorHAnsi"/>
          <w:color w:val="000000" w:themeColor="text1"/>
          <w:sz w:val="24"/>
          <w:szCs w:val="24"/>
        </w:rPr>
        <w:t xml:space="preserve"> </w:t>
      </w:r>
      <w:hyperlink r:id="rId8" w:tooltip="https://sixtyinchesfromcenter.org/the-blackivists-five-tips-for-organizers-protestors-and-anyone-documenting-movements/" w:history="1">
        <w:r w:rsidRPr="00002EF7">
          <w:rPr>
            <w:rStyle w:val="Hyperlink"/>
            <w:rFonts w:asciiTheme="minorHAnsi" w:hAnsiTheme="minorHAnsi" w:cstheme="minorHAnsi"/>
            <w:sz w:val="24"/>
            <w:szCs w:val="24"/>
          </w:rPr>
          <w:t xml:space="preserve">the </w:t>
        </w:r>
        <w:proofErr w:type="spellStart"/>
        <w:r w:rsidRPr="00002EF7">
          <w:rPr>
            <w:rStyle w:val="Hyperlink"/>
            <w:rFonts w:asciiTheme="minorHAnsi" w:hAnsiTheme="minorHAnsi" w:cstheme="minorHAnsi"/>
            <w:sz w:val="24"/>
            <w:szCs w:val="24"/>
          </w:rPr>
          <w:t>Blackivists</w:t>
        </w:r>
        <w:proofErr w:type="spellEnd"/>
        <w:r w:rsidRPr="00B227EB">
          <w:rPr>
            <w:rStyle w:val="Hyperlink"/>
            <w:rFonts w:asciiTheme="minorHAnsi" w:hAnsiTheme="minorHAnsi" w:cstheme="minorHAnsi"/>
            <w:sz w:val="24"/>
            <w:szCs w:val="24"/>
          </w:rPr>
          <w:t>’</w:t>
        </w:r>
        <w:r w:rsidRPr="00002EF7">
          <w:rPr>
            <w:rStyle w:val="Hyperlink"/>
            <w:rFonts w:asciiTheme="minorHAnsi" w:hAnsiTheme="minorHAnsi" w:cstheme="minorHAnsi"/>
            <w:sz w:val="24"/>
            <w:szCs w:val="24"/>
          </w:rPr>
          <w:t xml:space="preserve"> statement</w:t>
        </w:r>
      </w:hyperlink>
      <w:r w:rsidRPr="00002EF7">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Participants might also consider the relationship between archive</w:t>
      </w:r>
      <w:r w:rsidR="002F59C2">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storytelling, between empirical documentation and narrative form</w:t>
      </w:r>
      <w:r w:rsidR="002F59C2">
        <w:rPr>
          <w:rFonts w:asciiTheme="minorHAnsi" w:hAnsiTheme="minorHAnsi" w:cstheme="minorHAnsi"/>
          <w:color w:val="000000" w:themeColor="text1"/>
          <w:sz w:val="24"/>
          <w:szCs w:val="24"/>
        </w:rPr>
        <w:t xml:space="preserve">, and between lost </w:t>
      </w:r>
      <w:r w:rsidR="00421EE3">
        <w:rPr>
          <w:rFonts w:asciiTheme="minorHAnsi" w:hAnsiTheme="minorHAnsi" w:cstheme="minorHAnsi"/>
          <w:color w:val="000000" w:themeColor="text1"/>
          <w:sz w:val="24"/>
          <w:szCs w:val="24"/>
        </w:rPr>
        <w:t xml:space="preserve">or silenced </w:t>
      </w:r>
      <w:r w:rsidR="002F59C2">
        <w:rPr>
          <w:rFonts w:asciiTheme="minorHAnsi" w:hAnsiTheme="minorHAnsi" w:cstheme="minorHAnsi"/>
          <w:color w:val="000000" w:themeColor="text1"/>
          <w:sz w:val="24"/>
          <w:szCs w:val="24"/>
        </w:rPr>
        <w:t>histories, obliterated records, and fictional narrative.</w:t>
      </w:r>
    </w:p>
    <w:p w14:paraId="20A756CB" w14:textId="77777777" w:rsidR="007B6B51" w:rsidRPr="00B227EB" w:rsidRDefault="007B6B51" w:rsidP="00504CD2">
      <w:pPr>
        <w:pStyle w:val="Normal1"/>
        <w:rPr>
          <w:rFonts w:asciiTheme="minorHAnsi" w:hAnsiTheme="minorHAnsi" w:cstheme="minorHAnsi"/>
          <w:b/>
          <w:bCs/>
          <w:color w:val="000000" w:themeColor="text1"/>
          <w:sz w:val="24"/>
          <w:szCs w:val="24"/>
        </w:rPr>
      </w:pPr>
    </w:p>
    <w:p w14:paraId="60469AF9" w14:textId="77777777" w:rsidR="00BB3453" w:rsidRDefault="00BB3453" w:rsidP="00504CD2">
      <w:pPr>
        <w:pStyle w:val="Normal1"/>
        <w:rPr>
          <w:rFonts w:asciiTheme="minorHAnsi" w:hAnsiTheme="minorHAnsi" w:cstheme="minorHAnsi"/>
          <w:b/>
          <w:bCs/>
          <w:color w:val="000000" w:themeColor="text1"/>
          <w:sz w:val="24"/>
          <w:szCs w:val="24"/>
          <w:lang w:val="en-US"/>
        </w:rPr>
      </w:pPr>
    </w:p>
    <w:p w14:paraId="154A626F" w14:textId="7F40493D"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lastRenderedPageBreak/>
        <w:t>Translations</w:t>
      </w:r>
    </w:p>
    <w:p w14:paraId="360CD909" w14:textId="23793C50" w:rsidR="004639D6" w:rsidRPr="00B227EB" w:rsidRDefault="00477EE9"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This stream invites participants to consider how translation </w:t>
      </w:r>
      <w:r w:rsidR="00421EE3">
        <w:rPr>
          <w:rFonts w:asciiTheme="minorHAnsi" w:hAnsiTheme="minorHAnsi" w:cstheme="minorHAnsi"/>
          <w:color w:val="000000" w:themeColor="text1"/>
          <w:sz w:val="24"/>
          <w:szCs w:val="24"/>
          <w:lang w:val="en-US"/>
        </w:rPr>
        <w:t xml:space="preserve">across </w:t>
      </w:r>
      <w:r w:rsidRPr="00B227EB">
        <w:rPr>
          <w:rFonts w:asciiTheme="minorHAnsi" w:hAnsiTheme="minorHAnsi" w:cstheme="minorHAnsi"/>
          <w:color w:val="000000" w:themeColor="text1"/>
          <w:sz w:val="24"/>
          <w:szCs w:val="24"/>
          <w:lang w:val="en-US"/>
        </w:rPr>
        <w:t>languages</w:t>
      </w:r>
      <w:r w:rsidR="00421EE3">
        <w:rPr>
          <w:rFonts w:asciiTheme="minorHAnsi" w:hAnsiTheme="minorHAnsi" w:cstheme="minorHAnsi"/>
          <w:color w:val="000000" w:themeColor="text1"/>
          <w:sz w:val="24"/>
          <w:szCs w:val="24"/>
          <w:lang w:val="en-US"/>
        </w:rPr>
        <w:t xml:space="preserve"> and cultures </w:t>
      </w:r>
      <w:r w:rsidRPr="00B227EB">
        <w:rPr>
          <w:rFonts w:asciiTheme="minorHAnsi" w:hAnsiTheme="minorHAnsi" w:cstheme="minorHAnsi"/>
          <w:color w:val="000000" w:themeColor="text1"/>
          <w:sz w:val="24"/>
          <w:szCs w:val="24"/>
          <w:lang w:val="en-US"/>
        </w:rPr>
        <w:t xml:space="preserve">influences the </w:t>
      </w:r>
      <w:r w:rsidR="00B400E0">
        <w:rPr>
          <w:rFonts w:asciiTheme="minorHAnsi" w:hAnsiTheme="minorHAnsi" w:cstheme="minorHAnsi"/>
          <w:color w:val="000000" w:themeColor="text1"/>
          <w:sz w:val="24"/>
          <w:szCs w:val="24"/>
          <w:lang w:val="en-US"/>
        </w:rPr>
        <w:t>arts</w:t>
      </w:r>
      <w:r w:rsidRPr="00B227EB">
        <w:rPr>
          <w:rFonts w:asciiTheme="minorHAnsi" w:hAnsiTheme="minorHAnsi" w:cstheme="minorHAnsi"/>
          <w:color w:val="000000" w:themeColor="text1"/>
          <w:sz w:val="24"/>
          <w:szCs w:val="24"/>
          <w:lang w:val="en-US"/>
        </w:rPr>
        <w:t xml:space="preserve"> of modernism</w:t>
      </w:r>
      <w:r w:rsidR="008C63F1" w:rsidRPr="00B227EB">
        <w:rPr>
          <w:rFonts w:asciiTheme="minorHAnsi" w:hAnsiTheme="minorHAnsi" w:cstheme="minorHAnsi"/>
          <w:color w:val="000000" w:themeColor="text1"/>
          <w:sz w:val="24"/>
          <w:szCs w:val="24"/>
          <w:lang w:val="en-US"/>
        </w:rPr>
        <w:t xml:space="preserve">.  Papers may also address </w:t>
      </w:r>
      <w:r w:rsidRPr="00B227EB">
        <w:rPr>
          <w:rFonts w:asciiTheme="minorHAnsi" w:hAnsiTheme="minorHAnsi" w:cstheme="minorHAnsi"/>
          <w:color w:val="000000" w:themeColor="text1"/>
          <w:sz w:val="24"/>
          <w:szCs w:val="24"/>
          <w:lang w:val="en-US"/>
        </w:rPr>
        <w:t>translations as a wider category</w:t>
      </w:r>
      <w:r w:rsidR="008C63F1" w:rsidRPr="00B227EB">
        <w:rPr>
          <w:rFonts w:asciiTheme="minorHAnsi" w:hAnsiTheme="minorHAnsi" w:cstheme="minorHAnsi"/>
          <w:color w:val="000000" w:themeColor="text1"/>
          <w:sz w:val="24"/>
          <w:szCs w:val="24"/>
          <w:lang w:val="en-US"/>
        </w:rPr>
        <w:t xml:space="preserve"> that </w:t>
      </w:r>
      <w:r w:rsidR="006628EA" w:rsidRPr="00B227EB">
        <w:rPr>
          <w:rFonts w:asciiTheme="minorHAnsi" w:hAnsiTheme="minorHAnsi" w:cstheme="minorHAnsi"/>
          <w:color w:val="000000" w:themeColor="text1"/>
          <w:sz w:val="24"/>
          <w:szCs w:val="24"/>
          <w:lang w:val="en-US"/>
        </w:rPr>
        <w:t>includes</w:t>
      </w:r>
      <w:r w:rsidRPr="00B227EB">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 xml:space="preserve">passing, </w:t>
      </w:r>
      <w:r w:rsidR="008C63F1" w:rsidRPr="00B227EB">
        <w:rPr>
          <w:rFonts w:asciiTheme="minorHAnsi" w:hAnsiTheme="minorHAnsi" w:cstheme="minorHAnsi"/>
          <w:color w:val="000000" w:themeColor="text1"/>
          <w:sz w:val="24"/>
          <w:szCs w:val="24"/>
          <w:lang w:val="en-US"/>
        </w:rPr>
        <w:t>crossovers</w:t>
      </w:r>
      <w:r w:rsidR="00EB754D">
        <w:rPr>
          <w:rFonts w:asciiTheme="minorHAnsi" w:hAnsiTheme="minorHAnsi" w:cstheme="minorHAnsi"/>
          <w:color w:val="000000" w:themeColor="text1"/>
          <w:sz w:val="24"/>
          <w:szCs w:val="24"/>
          <w:lang w:val="en-US"/>
        </w:rPr>
        <w:t>, hybridizations, and palimpsestic overlays</w:t>
      </w:r>
      <w:r w:rsidR="008C63F1" w:rsidRPr="00B227EB">
        <w:rPr>
          <w:rFonts w:asciiTheme="minorHAnsi" w:hAnsiTheme="minorHAnsi" w:cstheme="minorHAnsi"/>
          <w:color w:val="000000" w:themeColor="text1"/>
          <w:sz w:val="24"/>
          <w:szCs w:val="24"/>
          <w:lang w:val="en-US"/>
        </w:rPr>
        <w:t xml:space="preserve"> between ethnicities, </w:t>
      </w:r>
      <w:r w:rsidR="00135465">
        <w:rPr>
          <w:rFonts w:asciiTheme="minorHAnsi" w:hAnsiTheme="minorHAnsi" w:cstheme="minorHAnsi"/>
          <w:color w:val="000000" w:themeColor="text1"/>
          <w:sz w:val="24"/>
          <w:szCs w:val="24"/>
          <w:lang w:val="en-US"/>
        </w:rPr>
        <w:t xml:space="preserve">races, </w:t>
      </w:r>
      <w:r w:rsidR="008C63F1" w:rsidRPr="00B227EB">
        <w:rPr>
          <w:rFonts w:asciiTheme="minorHAnsi" w:hAnsiTheme="minorHAnsi" w:cstheme="minorHAnsi"/>
          <w:color w:val="000000" w:themeColor="text1"/>
          <w:sz w:val="24"/>
          <w:szCs w:val="24"/>
          <w:lang w:val="en-US"/>
        </w:rPr>
        <w:t xml:space="preserve">nationalities, </w:t>
      </w:r>
      <w:r w:rsidR="00EB754D">
        <w:rPr>
          <w:rFonts w:asciiTheme="minorHAnsi" w:hAnsiTheme="minorHAnsi" w:cstheme="minorHAnsi"/>
          <w:color w:val="000000" w:themeColor="text1"/>
          <w:sz w:val="24"/>
          <w:szCs w:val="24"/>
          <w:lang w:val="en-US"/>
        </w:rPr>
        <w:t xml:space="preserve">locales, historical moments, </w:t>
      </w:r>
      <w:r w:rsidR="008C63F1" w:rsidRPr="00B227EB">
        <w:rPr>
          <w:rFonts w:asciiTheme="minorHAnsi" w:hAnsiTheme="minorHAnsi" w:cstheme="minorHAnsi"/>
          <w:color w:val="000000" w:themeColor="text1"/>
          <w:sz w:val="24"/>
          <w:szCs w:val="24"/>
          <w:lang w:val="en-US"/>
        </w:rPr>
        <w:t xml:space="preserve">genders, identities, </w:t>
      </w:r>
      <w:r w:rsidR="00EB754D">
        <w:rPr>
          <w:rFonts w:asciiTheme="minorHAnsi" w:hAnsiTheme="minorHAnsi" w:cstheme="minorHAnsi"/>
          <w:color w:val="000000" w:themeColor="text1"/>
          <w:sz w:val="24"/>
          <w:szCs w:val="24"/>
          <w:lang w:val="en-US"/>
        </w:rPr>
        <w:t xml:space="preserve">genres, </w:t>
      </w:r>
      <w:r w:rsidR="008C63F1" w:rsidRPr="00B227EB">
        <w:rPr>
          <w:rFonts w:asciiTheme="minorHAnsi" w:hAnsiTheme="minorHAnsi" w:cstheme="minorHAnsi"/>
          <w:color w:val="000000" w:themeColor="text1"/>
          <w:sz w:val="24"/>
          <w:szCs w:val="24"/>
          <w:lang w:val="en-US"/>
        </w:rPr>
        <w:t xml:space="preserve">and media.  </w:t>
      </w:r>
      <w:r w:rsidR="006628EA" w:rsidRPr="00B227EB">
        <w:rPr>
          <w:rFonts w:asciiTheme="minorHAnsi" w:hAnsiTheme="minorHAnsi" w:cstheme="minorHAnsi"/>
          <w:color w:val="000000" w:themeColor="text1"/>
          <w:sz w:val="24"/>
          <w:szCs w:val="24"/>
          <w:lang w:val="en-US"/>
        </w:rPr>
        <w:t xml:space="preserve">Other forms of trans-ness, such as psychoanalytic transference or the transmission of affect, </w:t>
      </w:r>
      <w:r w:rsidR="00002EF7" w:rsidRPr="00B227EB">
        <w:rPr>
          <w:rFonts w:asciiTheme="minorHAnsi" w:hAnsiTheme="minorHAnsi" w:cstheme="minorHAnsi"/>
          <w:color w:val="000000" w:themeColor="text1"/>
          <w:sz w:val="24"/>
          <w:szCs w:val="24"/>
          <w:lang w:val="en-US"/>
        </w:rPr>
        <w:t>could</w:t>
      </w:r>
      <w:r w:rsidR="006628EA" w:rsidRPr="00B227EB">
        <w:rPr>
          <w:rFonts w:asciiTheme="minorHAnsi" w:hAnsiTheme="minorHAnsi" w:cstheme="minorHAnsi"/>
          <w:color w:val="000000" w:themeColor="text1"/>
          <w:sz w:val="24"/>
          <w:szCs w:val="24"/>
          <w:lang w:val="en-US"/>
        </w:rPr>
        <w:t xml:space="preserve"> also </w:t>
      </w:r>
      <w:r w:rsidR="00EB754D">
        <w:rPr>
          <w:rFonts w:asciiTheme="minorHAnsi" w:hAnsiTheme="minorHAnsi" w:cstheme="minorHAnsi"/>
          <w:color w:val="000000" w:themeColor="text1"/>
          <w:sz w:val="24"/>
          <w:szCs w:val="24"/>
          <w:lang w:val="en-US"/>
        </w:rPr>
        <w:t>fall</w:t>
      </w:r>
      <w:r w:rsidR="006628EA" w:rsidRPr="00B227EB">
        <w:rPr>
          <w:rFonts w:asciiTheme="minorHAnsi" w:hAnsiTheme="minorHAnsi" w:cstheme="minorHAnsi"/>
          <w:color w:val="000000" w:themeColor="text1"/>
          <w:sz w:val="24"/>
          <w:szCs w:val="24"/>
          <w:lang w:val="en-US"/>
        </w:rPr>
        <w:t xml:space="preserve"> under this rubric.  </w:t>
      </w:r>
    </w:p>
    <w:p w14:paraId="1C130DFA" w14:textId="24E7EC58" w:rsidR="004639D6" w:rsidRPr="00B227EB" w:rsidRDefault="004639D6" w:rsidP="00504CD2">
      <w:pPr>
        <w:pStyle w:val="Normal1"/>
        <w:rPr>
          <w:rFonts w:asciiTheme="minorHAnsi" w:hAnsiTheme="minorHAnsi" w:cstheme="minorHAnsi"/>
          <w:b/>
          <w:bCs/>
          <w:color w:val="000000" w:themeColor="text1"/>
          <w:sz w:val="24"/>
          <w:szCs w:val="24"/>
          <w:lang w:val="en-US"/>
        </w:rPr>
      </w:pPr>
    </w:p>
    <w:p w14:paraId="7062AE6D" w14:textId="4A2C85FB"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Climate </w:t>
      </w:r>
      <w:r w:rsidR="00477EE9" w:rsidRPr="00B227EB">
        <w:rPr>
          <w:rFonts w:asciiTheme="minorHAnsi" w:hAnsiTheme="minorHAnsi" w:cstheme="minorHAnsi"/>
          <w:b/>
          <w:bCs/>
          <w:color w:val="000000" w:themeColor="text1"/>
          <w:sz w:val="24"/>
          <w:szCs w:val="24"/>
          <w:lang w:val="en-US"/>
        </w:rPr>
        <w:t xml:space="preserve">and </w:t>
      </w:r>
      <w:r w:rsidR="00EB754D">
        <w:rPr>
          <w:rFonts w:asciiTheme="minorHAnsi" w:hAnsiTheme="minorHAnsi" w:cstheme="minorHAnsi"/>
          <w:b/>
          <w:bCs/>
          <w:color w:val="000000" w:themeColor="text1"/>
          <w:sz w:val="24"/>
          <w:szCs w:val="24"/>
          <w:lang w:val="en-US"/>
        </w:rPr>
        <w:t>E</w:t>
      </w:r>
      <w:r w:rsidR="00477EE9" w:rsidRPr="00B227EB">
        <w:rPr>
          <w:rFonts w:asciiTheme="minorHAnsi" w:hAnsiTheme="minorHAnsi" w:cstheme="minorHAnsi"/>
          <w:b/>
          <w:bCs/>
          <w:color w:val="000000" w:themeColor="text1"/>
          <w:sz w:val="24"/>
          <w:szCs w:val="24"/>
          <w:lang w:val="en-US"/>
        </w:rPr>
        <w:t xml:space="preserve">cological </w:t>
      </w:r>
      <w:r w:rsidR="00EB754D">
        <w:rPr>
          <w:rFonts w:asciiTheme="minorHAnsi" w:hAnsiTheme="minorHAnsi" w:cstheme="minorHAnsi"/>
          <w:b/>
          <w:bCs/>
          <w:color w:val="000000" w:themeColor="text1"/>
          <w:sz w:val="24"/>
          <w:szCs w:val="24"/>
          <w:lang w:val="en-US"/>
        </w:rPr>
        <w:t>C</w:t>
      </w:r>
      <w:r w:rsidR="00477EE9" w:rsidRPr="00B227EB">
        <w:rPr>
          <w:rFonts w:asciiTheme="minorHAnsi" w:hAnsiTheme="minorHAnsi" w:cstheme="minorHAnsi"/>
          <w:b/>
          <w:bCs/>
          <w:color w:val="000000" w:themeColor="text1"/>
          <w:sz w:val="24"/>
          <w:szCs w:val="24"/>
          <w:lang w:val="en-US"/>
        </w:rPr>
        <w:t>hange</w:t>
      </w:r>
    </w:p>
    <w:p w14:paraId="655D795C" w14:textId="5C1D1811" w:rsidR="004639D6" w:rsidRPr="00B227EB" w:rsidRDefault="008C63F1"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Climate chang</w:t>
      </w:r>
      <w:r w:rsidR="006628EA" w:rsidRPr="00B227EB">
        <w:rPr>
          <w:rFonts w:asciiTheme="minorHAnsi" w:hAnsiTheme="minorHAnsi" w:cstheme="minorHAnsi"/>
          <w:color w:val="000000" w:themeColor="text1"/>
          <w:sz w:val="24"/>
          <w:szCs w:val="24"/>
          <w:lang w:val="en-US"/>
        </w:rPr>
        <w:t xml:space="preserve">e and </w:t>
      </w:r>
      <w:r w:rsidR="006A7184" w:rsidRPr="00B227EB">
        <w:rPr>
          <w:rFonts w:asciiTheme="minorHAnsi" w:hAnsiTheme="minorHAnsi" w:cstheme="minorHAnsi"/>
          <w:color w:val="000000" w:themeColor="text1"/>
          <w:sz w:val="24"/>
          <w:szCs w:val="24"/>
          <w:lang w:val="en-US"/>
        </w:rPr>
        <w:t>ecological</w:t>
      </w:r>
      <w:r w:rsidR="006628EA" w:rsidRPr="00B227EB">
        <w:rPr>
          <w:rFonts w:asciiTheme="minorHAnsi" w:hAnsiTheme="minorHAnsi" w:cstheme="minorHAnsi"/>
          <w:color w:val="000000" w:themeColor="text1"/>
          <w:sz w:val="24"/>
          <w:szCs w:val="24"/>
          <w:lang w:val="en-US"/>
        </w:rPr>
        <w:t xml:space="preserve"> depredation </w:t>
      </w:r>
      <w:r w:rsidR="007D277C">
        <w:rPr>
          <w:rFonts w:asciiTheme="minorHAnsi" w:hAnsiTheme="minorHAnsi" w:cstheme="minorHAnsi"/>
          <w:color w:val="000000" w:themeColor="text1"/>
          <w:sz w:val="24"/>
          <w:szCs w:val="24"/>
          <w:lang w:val="en-US"/>
        </w:rPr>
        <w:t xml:space="preserve">have </w:t>
      </w:r>
      <w:r w:rsidR="00EB754D">
        <w:rPr>
          <w:rFonts w:asciiTheme="minorHAnsi" w:hAnsiTheme="minorHAnsi" w:cstheme="minorHAnsi"/>
          <w:color w:val="000000" w:themeColor="text1"/>
          <w:sz w:val="24"/>
          <w:szCs w:val="24"/>
          <w:lang w:val="en-US"/>
        </w:rPr>
        <w:t>create</w:t>
      </w:r>
      <w:r w:rsidR="007D277C">
        <w:rPr>
          <w:rFonts w:asciiTheme="minorHAnsi" w:hAnsiTheme="minorHAnsi" w:cstheme="minorHAnsi"/>
          <w:color w:val="000000" w:themeColor="text1"/>
          <w:sz w:val="24"/>
          <w:szCs w:val="24"/>
          <w:lang w:val="en-US"/>
        </w:rPr>
        <w:t>d</w:t>
      </w:r>
      <w:r w:rsidR="00EB754D">
        <w:rPr>
          <w:rFonts w:asciiTheme="minorHAnsi" w:hAnsiTheme="minorHAnsi" w:cstheme="minorHAnsi"/>
          <w:color w:val="000000" w:themeColor="text1"/>
          <w:sz w:val="24"/>
          <w:szCs w:val="24"/>
          <w:lang w:val="en-US"/>
        </w:rPr>
        <w:t xml:space="preserve"> urgent conditions</w:t>
      </w:r>
      <w:r w:rsidR="006628EA"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for</w:t>
      </w:r>
      <w:r w:rsidR="006628EA" w:rsidRPr="00B227EB">
        <w:rPr>
          <w:rFonts w:asciiTheme="minorHAnsi" w:hAnsiTheme="minorHAnsi" w:cstheme="minorHAnsi"/>
          <w:color w:val="000000" w:themeColor="text1"/>
          <w:sz w:val="24"/>
          <w:szCs w:val="24"/>
          <w:lang w:val="en-US"/>
        </w:rPr>
        <w:t xml:space="preserve"> migration </w:t>
      </w:r>
      <w:r w:rsidR="00EB754D">
        <w:rPr>
          <w:rFonts w:asciiTheme="minorHAnsi" w:hAnsiTheme="minorHAnsi" w:cstheme="minorHAnsi"/>
          <w:color w:val="000000" w:themeColor="text1"/>
          <w:sz w:val="24"/>
          <w:szCs w:val="24"/>
          <w:lang w:val="en-US"/>
        </w:rPr>
        <w:t xml:space="preserve">in the past, present, and </w:t>
      </w:r>
      <w:r w:rsidR="006628EA" w:rsidRPr="00B227EB">
        <w:rPr>
          <w:rFonts w:asciiTheme="minorHAnsi" w:hAnsiTheme="minorHAnsi" w:cstheme="minorHAnsi"/>
          <w:color w:val="000000" w:themeColor="text1"/>
          <w:sz w:val="24"/>
          <w:szCs w:val="24"/>
          <w:lang w:val="en-US"/>
        </w:rPr>
        <w:t xml:space="preserve">foreseeable future.  Other </w:t>
      </w:r>
      <w:r w:rsidR="006A7184" w:rsidRPr="00B227EB">
        <w:rPr>
          <w:rFonts w:asciiTheme="minorHAnsi" w:hAnsiTheme="minorHAnsi" w:cstheme="minorHAnsi"/>
          <w:color w:val="000000" w:themeColor="text1"/>
          <w:sz w:val="24"/>
          <w:szCs w:val="24"/>
          <w:lang w:val="en-US"/>
        </w:rPr>
        <w:t>causes, such as poverty, war, and persecution, stem at least in part from these environmental crises.  This stream invites participants to think about these crises in relation to migration</w:t>
      </w:r>
      <w:r w:rsidR="00B61470">
        <w:rPr>
          <w:rFonts w:asciiTheme="minorHAnsi" w:hAnsiTheme="minorHAnsi" w:cstheme="minorHAnsi"/>
          <w:color w:val="000000" w:themeColor="text1"/>
          <w:sz w:val="24"/>
          <w:szCs w:val="24"/>
          <w:lang w:val="en-US"/>
        </w:rPr>
        <w:t>, though</w:t>
      </w:r>
      <w:r w:rsidR="006A7184" w:rsidRPr="00B227EB">
        <w:rPr>
          <w:rFonts w:asciiTheme="minorHAnsi" w:hAnsiTheme="minorHAnsi" w:cstheme="minorHAnsi"/>
          <w:color w:val="000000" w:themeColor="text1"/>
          <w:sz w:val="24"/>
          <w:szCs w:val="24"/>
          <w:lang w:val="en-US"/>
        </w:rPr>
        <w:t xml:space="preserve"> papers on any aspect of</w:t>
      </w:r>
      <w:r w:rsidR="00B61470">
        <w:rPr>
          <w:rFonts w:asciiTheme="minorHAnsi" w:hAnsiTheme="minorHAnsi" w:cstheme="minorHAnsi"/>
          <w:color w:val="000000" w:themeColor="text1"/>
          <w:sz w:val="24"/>
          <w:szCs w:val="24"/>
          <w:lang w:val="en-US"/>
        </w:rPr>
        <w:t xml:space="preserve"> modern</w:t>
      </w:r>
      <w:r w:rsidR="006A7184" w:rsidRPr="00B227EB">
        <w:rPr>
          <w:rFonts w:asciiTheme="minorHAnsi" w:hAnsiTheme="minorHAnsi" w:cstheme="minorHAnsi"/>
          <w:color w:val="000000" w:themeColor="text1"/>
          <w:sz w:val="24"/>
          <w:szCs w:val="24"/>
          <w:lang w:val="en-US"/>
        </w:rPr>
        <w:t xml:space="preserve"> environmental change will </w:t>
      </w:r>
      <w:r w:rsidR="00EB754D">
        <w:rPr>
          <w:rFonts w:asciiTheme="minorHAnsi" w:hAnsiTheme="minorHAnsi" w:cstheme="minorHAnsi"/>
          <w:color w:val="000000" w:themeColor="text1"/>
          <w:sz w:val="24"/>
          <w:szCs w:val="24"/>
          <w:lang w:val="en-US"/>
        </w:rPr>
        <w:t xml:space="preserve">also be </w:t>
      </w:r>
      <w:r w:rsidR="00572646" w:rsidRPr="00B227EB">
        <w:rPr>
          <w:rFonts w:asciiTheme="minorHAnsi" w:hAnsiTheme="minorHAnsi" w:cstheme="minorHAnsi"/>
          <w:color w:val="000000" w:themeColor="text1"/>
          <w:sz w:val="24"/>
          <w:szCs w:val="24"/>
          <w:lang w:val="en-US"/>
        </w:rPr>
        <w:t>considered.</w:t>
      </w:r>
      <w:r w:rsidR="006A7184" w:rsidRPr="00B227EB">
        <w:rPr>
          <w:rFonts w:asciiTheme="minorHAnsi" w:hAnsiTheme="minorHAnsi" w:cstheme="minorHAnsi"/>
          <w:color w:val="000000" w:themeColor="text1"/>
          <w:sz w:val="24"/>
          <w:szCs w:val="24"/>
          <w:lang w:val="en-US"/>
        </w:rPr>
        <w:t xml:space="preserve">  </w:t>
      </w:r>
      <w:r w:rsidR="00572646" w:rsidRPr="00B227EB">
        <w:rPr>
          <w:rFonts w:asciiTheme="minorHAnsi" w:hAnsiTheme="minorHAnsi" w:cstheme="minorHAnsi"/>
          <w:color w:val="000000" w:themeColor="text1"/>
          <w:sz w:val="24"/>
          <w:szCs w:val="24"/>
          <w:lang w:val="en-US"/>
        </w:rPr>
        <w:t xml:space="preserve">In addition to the movement of people(s), the movement of plants and animals and </w:t>
      </w:r>
      <w:r w:rsidR="00B400E0">
        <w:rPr>
          <w:rFonts w:asciiTheme="minorHAnsi" w:hAnsiTheme="minorHAnsi" w:cstheme="minorHAnsi"/>
          <w:color w:val="000000" w:themeColor="text1"/>
          <w:sz w:val="24"/>
          <w:szCs w:val="24"/>
          <w:lang w:val="en-US"/>
        </w:rPr>
        <w:t xml:space="preserve">their </w:t>
      </w:r>
      <w:r w:rsidR="00572646" w:rsidRPr="00B227EB">
        <w:rPr>
          <w:rFonts w:asciiTheme="minorHAnsi" w:hAnsiTheme="minorHAnsi" w:cstheme="minorHAnsi"/>
          <w:color w:val="000000" w:themeColor="text1"/>
          <w:sz w:val="24"/>
          <w:szCs w:val="24"/>
          <w:lang w:val="en-US"/>
        </w:rPr>
        <w:t>effect</w:t>
      </w:r>
      <w:r w:rsidR="00B400E0">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on host environment</w:t>
      </w:r>
      <w:r w:rsidR="00EB754D">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 xml:space="preserve">are </w:t>
      </w:r>
      <w:r w:rsidR="00572646" w:rsidRPr="00B227EB">
        <w:rPr>
          <w:rFonts w:asciiTheme="minorHAnsi" w:hAnsiTheme="minorHAnsi" w:cstheme="minorHAnsi"/>
          <w:color w:val="000000" w:themeColor="text1"/>
          <w:sz w:val="24"/>
          <w:szCs w:val="24"/>
          <w:lang w:val="en-US"/>
        </w:rPr>
        <w:t xml:space="preserve">also relevant to this stream.  </w:t>
      </w:r>
    </w:p>
    <w:p w14:paraId="7C2962E7" w14:textId="5AC42E14" w:rsidR="00572646" w:rsidRPr="00B227EB" w:rsidRDefault="00572646" w:rsidP="00504CD2">
      <w:pPr>
        <w:pStyle w:val="Normal1"/>
        <w:rPr>
          <w:rFonts w:asciiTheme="minorHAnsi" w:hAnsiTheme="minorHAnsi" w:cstheme="minorHAnsi"/>
          <w:color w:val="000000" w:themeColor="text1"/>
          <w:sz w:val="24"/>
          <w:szCs w:val="24"/>
          <w:lang w:val="en-US"/>
        </w:rPr>
      </w:pPr>
    </w:p>
    <w:p w14:paraId="3328A057" w14:textId="42DE0884" w:rsidR="00572646" w:rsidRPr="00B227EB" w:rsidRDefault="0057264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Arts of </w:t>
      </w:r>
      <w:r w:rsidR="00EB754D">
        <w:rPr>
          <w:rFonts w:asciiTheme="minorHAnsi" w:hAnsiTheme="minorHAnsi" w:cstheme="minorHAnsi"/>
          <w:b/>
          <w:bCs/>
          <w:color w:val="000000" w:themeColor="text1"/>
          <w:sz w:val="24"/>
          <w:szCs w:val="24"/>
          <w:lang w:val="en-US"/>
        </w:rPr>
        <w:t>M</w:t>
      </w:r>
      <w:r w:rsidRPr="00B227EB">
        <w:rPr>
          <w:rFonts w:asciiTheme="minorHAnsi" w:hAnsiTheme="minorHAnsi" w:cstheme="minorHAnsi"/>
          <w:b/>
          <w:bCs/>
          <w:color w:val="000000" w:themeColor="text1"/>
          <w:sz w:val="24"/>
          <w:szCs w:val="24"/>
          <w:lang w:val="en-US"/>
        </w:rPr>
        <w:t>igration</w:t>
      </w:r>
    </w:p>
    <w:p w14:paraId="44CC9F3A" w14:textId="087EA84F" w:rsidR="00572646" w:rsidRPr="00B227EB" w:rsidRDefault="003932C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Many different forms of art and literature take migration as their theme or impetus.  While the stream on “The Great Migration” focuses on the United States, </w:t>
      </w:r>
      <w:r w:rsidR="00002EF7" w:rsidRPr="00B227EB">
        <w:rPr>
          <w:rFonts w:asciiTheme="minorHAnsi" w:hAnsiTheme="minorHAnsi" w:cstheme="minorHAnsi"/>
          <w:color w:val="000000" w:themeColor="text1"/>
          <w:sz w:val="24"/>
          <w:szCs w:val="24"/>
          <w:lang w:val="en-US"/>
        </w:rPr>
        <w:t>“Arts of Migration”</w:t>
      </w:r>
      <w:r w:rsidRPr="00B227EB">
        <w:rPr>
          <w:rFonts w:asciiTheme="minorHAnsi" w:hAnsiTheme="minorHAnsi" w:cstheme="minorHAnsi"/>
          <w:color w:val="000000" w:themeColor="text1"/>
          <w:sz w:val="24"/>
          <w:szCs w:val="24"/>
          <w:lang w:val="en-US"/>
        </w:rPr>
        <w:t xml:space="preserve"> invites papers on </w:t>
      </w:r>
      <w:r w:rsidR="00421EE3">
        <w:rPr>
          <w:rFonts w:asciiTheme="minorHAnsi" w:hAnsiTheme="minorHAnsi" w:cstheme="minorHAnsi"/>
          <w:color w:val="000000" w:themeColor="text1"/>
          <w:sz w:val="24"/>
          <w:szCs w:val="24"/>
          <w:lang w:val="en-US"/>
        </w:rPr>
        <w:t xml:space="preserve">transnational and other kinds of </w:t>
      </w:r>
      <w:r w:rsidRPr="00B227EB">
        <w:rPr>
          <w:rFonts w:asciiTheme="minorHAnsi" w:hAnsiTheme="minorHAnsi" w:cstheme="minorHAnsi"/>
          <w:color w:val="000000" w:themeColor="text1"/>
          <w:sz w:val="24"/>
          <w:szCs w:val="24"/>
          <w:lang w:val="en-US"/>
        </w:rPr>
        <w:t xml:space="preserve">migration and its </w:t>
      </w:r>
      <w:r w:rsidR="00EB754D">
        <w:rPr>
          <w:rFonts w:asciiTheme="minorHAnsi" w:hAnsiTheme="minorHAnsi" w:cstheme="minorHAnsi"/>
          <w:color w:val="000000" w:themeColor="text1"/>
          <w:sz w:val="24"/>
          <w:szCs w:val="24"/>
          <w:lang w:val="en-US"/>
        </w:rPr>
        <w:t>impact on</w:t>
      </w:r>
      <w:r w:rsidRPr="00B227EB">
        <w:rPr>
          <w:rFonts w:asciiTheme="minorHAnsi" w:hAnsiTheme="minorHAnsi" w:cstheme="minorHAnsi"/>
          <w:color w:val="000000" w:themeColor="text1"/>
          <w:sz w:val="24"/>
          <w:szCs w:val="24"/>
          <w:lang w:val="en-US"/>
        </w:rPr>
        <w:t xml:space="preserve"> writing, </w:t>
      </w:r>
      <w:r w:rsidR="00AF6433">
        <w:rPr>
          <w:rFonts w:asciiTheme="minorHAnsi" w:hAnsiTheme="minorHAnsi" w:cstheme="minorHAnsi"/>
          <w:color w:val="000000" w:themeColor="text1"/>
          <w:sz w:val="24"/>
          <w:szCs w:val="24"/>
          <w:lang w:val="en-US"/>
        </w:rPr>
        <w:t xml:space="preserve">architecture, design, </w:t>
      </w:r>
      <w:r w:rsidRPr="00B227EB">
        <w:rPr>
          <w:rFonts w:asciiTheme="minorHAnsi" w:hAnsiTheme="minorHAnsi" w:cstheme="minorHAnsi"/>
          <w:color w:val="000000" w:themeColor="text1"/>
          <w:sz w:val="24"/>
          <w:szCs w:val="24"/>
          <w:lang w:val="en-US"/>
        </w:rPr>
        <w:t xml:space="preserve">music, the visual arts, foodways, sports, and other forms of cultural expression.  </w:t>
      </w:r>
      <w:r w:rsidR="00AF6433">
        <w:rPr>
          <w:rFonts w:asciiTheme="minorHAnsi" w:hAnsiTheme="minorHAnsi" w:cstheme="minorHAnsi"/>
          <w:color w:val="000000" w:themeColor="text1"/>
          <w:sz w:val="24"/>
          <w:szCs w:val="24"/>
          <w:lang w:val="en-US"/>
        </w:rPr>
        <w:t xml:space="preserve">Examples include the </w:t>
      </w:r>
      <w:r w:rsidR="003C11E5">
        <w:rPr>
          <w:rFonts w:asciiTheme="minorHAnsi" w:hAnsiTheme="minorHAnsi" w:cstheme="minorHAnsi"/>
          <w:color w:val="000000" w:themeColor="text1"/>
          <w:sz w:val="24"/>
          <w:szCs w:val="24"/>
          <w:lang w:val="en-US"/>
        </w:rPr>
        <w:t>migration</w:t>
      </w:r>
      <w:r w:rsidR="00AF6433">
        <w:rPr>
          <w:rFonts w:asciiTheme="minorHAnsi" w:hAnsiTheme="minorHAnsi" w:cstheme="minorHAnsi"/>
          <w:color w:val="000000" w:themeColor="text1"/>
          <w:sz w:val="24"/>
          <w:szCs w:val="24"/>
          <w:lang w:val="en-US"/>
        </w:rPr>
        <w:t xml:space="preserve"> of Bauhaus aesthetics to the United States, which was spearheaded </w:t>
      </w:r>
      <w:r w:rsidR="003C11E5">
        <w:rPr>
          <w:rFonts w:asciiTheme="minorHAnsi" w:hAnsiTheme="minorHAnsi" w:cstheme="minorHAnsi"/>
          <w:color w:val="000000" w:themeColor="text1"/>
          <w:sz w:val="24"/>
          <w:szCs w:val="24"/>
          <w:lang w:val="en-US"/>
        </w:rPr>
        <w:t xml:space="preserve">by </w:t>
      </w:r>
      <w:r w:rsidR="00AF6433">
        <w:rPr>
          <w:rFonts w:asciiTheme="minorHAnsi" w:hAnsiTheme="minorHAnsi" w:cstheme="minorHAnsi"/>
          <w:color w:val="000000" w:themeColor="text1"/>
          <w:sz w:val="24"/>
          <w:szCs w:val="24"/>
          <w:lang w:val="en-US"/>
        </w:rPr>
        <w:t>emigres</w:t>
      </w:r>
      <w:r w:rsidR="003C11E5">
        <w:rPr>
          <w:rFonts w:asciiTheme="minorHAnsi" w:hAnsiTheme="minorHAnsi" w:cstheme="minorHAnsi"/>
          <w:color w:val="000000" w:themeColor="text1"/>
          <w:sz w:val="24"/>
          <w:szCs w:val="24"/>
          <w:lang w:val="en-US"/>
        </w:rPr>
        <w:t xml:space="preserve"> like</w:t>
      </w:r>
      <w:r w:rsidR="00AF6433">
        <w:rPr>
          <w:rFonts w:asciiTheme="minorHAnsi" w:hAnsiTheme="minorHAnsi" w:cstheme="minorHAnsi"/>
          <w:color w:val="000000" w:themeColor="text1"/>
          <w:sz w:val="24"/>
          <w:szCs w:val="24"/>
          <w:lang w:val="en-US"/>
        </w:rPr>
        <w:t xml:space="preserve"> </w:t>
      </w:r>
      <w:proofErr w:type="spellStart"/>
      <w:r w:rsidR="00AF6433">
        <w:rPr>
          <w:rFonts w:asciiTheme="minorHAnsi" w:hAnsiTheme="minorHAnsi" w:cstheme="minorHAnsi"/>
          <w:color w:val="000000" w:themeColor="text1"/>
          <w:sz w:val="24"/>
          <w:szCs w:val="24"/>
          <w:lang w:val="en-US"/>
        </w:rPr>
        <w:t>Mies</w:t>
      </w:r>
      <w:proofErr w:type="spellEnd"/>
      <w:r w:rsidR="00AF6433">
        <w:rPr>
          <w:rFonts w:asciiTheme="minorHAnsi" w:hAnsiTheme="minorHAnsi" w:cstheme="minorHAnsi"/>
          <w:color w:val="000000" w:themeColor="text1"/>
          <w:sz w:val="24"/>
          <w:szCs w:val="24"/>
          <w:lang w:val="en-US"/>
        </w:rPr>
        <w:t xml:space="preserve"> van der </w:t>
      </w:r>
      <w:proofErr w:type="spellStart"/>
      <w:r w:rsidR="00AF6433">
        <w:rPr>
          <w:rFonts w:asciiTheme="minorHAnsi" w:hAnsiTheme="minorHAnsi" w:cstheme="minorHAnsi"/>
          <w:color w:val="000000" w:themeColor="text1"/>
          <w:sz w:val="24"/>
          <w:szCs w:val="24"/>
          <w:lang w:val="en-US"/>
        </w:rPr>
        <w:t>Rohe</w:t>
      </w:r>
      <w:proofErr w:type="spellEnd"/>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exile of the major figures of the Frankfurt School to Los Angeles</w:t>
      </w:r>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transplantation of the right-wing Austrian School of economics to New York City and Hyde Park Chicago. </w:t>
      </w:r>
      <w:r w:rsidR="00421EE3">
        <w:rPr>
          <w:rFonts w:asciiTheme="minorHAnsi" w:hAnsiTheme="minorHAnsi" w:cstheme="minorHAnsi"/>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 xml:space="preserve">Participants are encouraged to consider </w:t>
      </w:r>
      <w:r w:rsidR="00504CD2" w:rsidRPr="00B227EB">
        <w:rPr>
          <w:rFonts w:asciiTheme="minorHAnsi" w:hAnsiTheme="minorHAnsi" w:cstheme="minorHAnsi"/>
          <w:color w:val="000000" w:themeColor="text1"/>
          <w:sz w:val="24"/>
          <w:szCs w:val="24"/>
          <w:lang w:val="en-US"/>
        </w:rPr>
        <w:t xml:space="preserve">how </w:t>
      </w:r>
      <w:r w:rsidRPr="00B227EB">
        <w:rPr>
          <w:rFonts w:asciiTheme="minorHAnsi" w:hAnsiTheme="minorHAnsi" w:cstheme="minorHAnsi"/>
          <w:color w:val="000000" w:themeColor="text1"/>
          <w:sz w:val="24"/>
          <w:szCs w:val="24"/>
          <w:lang w:val="en-US"/>
        </w:rPr>
        <w:t xml:space="preserve">migration </w:t>
      </w:r>
      <w:r w:rsidR="00504CD2" w:rsidRPr="00B227EB">
        <w:rPr>
          <w:rFonts w:asciiTheme="minorHAnsi" w:hAnsiTheme="minorHAnsi" w:cstheme="minorHAnsi"/>
          <w:color w:val="000000" w:themeColor="text1"/>
          <w:sz w:val="24"/>
          <w:szCs w:val="24"/>
          <w:lang w:val="en-US"/>
        </w:rPr>
        <w:t xml:space="preserve">transforms the culture of the host country by introducing influences from abroad, and how the host country in turn </w:t>
      </w:r>
      <w:r w:rsidR="00EB754D">
        <w:rPr>
          <w:rFonts w:asciiTheme="minorHAnsi" w:hAnsiTheme="minorHAnsi" w:cstheme="minorHAnsi"/>
          <w:color w:val="000000" w:themeColor="text1"/>
          <w:sz w:val="24"/>
          <w:szCs w:val="24"/>
          <w:lang w:val="en-US"/>
        </w:rPr>
        <w:t>indigenizes</w:t>
      </w:r>
      <w:r w:rsidR="00504CD2" w:rsidRPr="00B227EB">
        <w:rPr>
          <w:rFonts w:asciiTheme="minorHAnsi" w:hAnsiTheme="minorHAnsi" w:cstheme="minorHAnsi"/>
          <w:color w:val="000000" w:themeColor="text1"/>
          <w:sz w:val="24"/>
          <w:szCs w:val="24"/>
          <w:lang w:val="en-US"/>
        </w:rPr>
        <w:t xml:space="preserve"> imported traditions.  </w:t>
      </w:r>
    </w:p>
    <w:p w14:paraId="0939E9BD" w14:textId="49AC5EEE" w:rsidR="00992DE5" w:rsidRPr="00B227EB" w:rsidRDefault="00992DE5" w:rsidP="00504CD2">
      <w:pPr>
        <w:pStyle w:val="Normal1"/>
        <w:jc w:val="center"/>
        <w:rPr>
          <w:rFonts w:asciiTheme="minorHAnsi" w:hAnsiTheme="minorHAnsi" w:cstheme="minorHAnsi"/>
          <w:b/>
          <w:bCs/>
          <w:color w:val="000000" w:themeColor="text1"/>
          <w:sz w:val="24"/>
          <w:szCs w:val="24"/>
          <w:lang w:val="en-US"/>
        </w:rPr>
      </w:pPr>
    </w:p>
    <w:p w14:paraId="4275C944" w14:textId="77777777"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Panel Proposals</w:t>
      </w:r>
    </w:p>
    <w:p w14:paraId="3BB6FD8F" w14:textId="4E4AF33C"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2C623185" w14:textId="77777777" w:rsidR="00992DE5" w:rsidRPr="00B227EB" w:rsidRDefault="00992DE5" w:rsidP="00504CD2">
      <w:pPr>
        <w:pStyle w:val="Normal1"/>
        <w:rPr>
          <w:rFonts w:asciiTheme="minorHAnsi" w:hAnsiTheme="minorHAnsi" w:cstheme="minorHAnsi"/>
          <w:b/>
          <w:bCs/>
          <w:color w:val="000000" w:themeColor="text1"/>
          <w:sz w:val="24"/>
          <w:szCs w:val="24"/>
        </w:rPr>
      </w:pPr>
    </w:p>
    <w:p w14:paraId="762A3834" w14:textId="63311EFD" w:rsidR="004639D6" w:rsidRPr="00B227EB" w:rsidRDefault="000F68A8"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invite panels</w:t>
      </w:r>
      <w:r w:rsidR="004639D6" w:rsidRPr="00B227EB">
        <w:rPr>
          <w:rFonts w:asciiTheme="minorHAnsi" w:hAnsiTheme="minorHAnsi" w:cstheme="minorHAnsi"/>
          <w:color w:val="000000" w:themeColor="text1"/>
          <w:sz w:val="24"/>
          <w:szCs w:val="24"/>
        </w:rPr>
        <w:t xml:space="preserve"> that promise to expand research and debate on a topic and present a clear rationale for the papers’ collective goal. Panel proposals that engage recent research</w:t>
      </w:r>
      <w:r>
        <w:rPr>
          <w:rFonts w:asciiTheme="minorHAnsi" w:hAnsiTheme="minorHAnsi" w:cstheme="minorHAnsi"/>
          <w:color w:val="000000" w:themeColor="text1"/>
          <w:sz w:val="24"/>
          <w:szCs w:val="24"/>
        </w:rPr>
        <w:t>-grounded discovery and debate</w:t>
      </w:r>
      <w:r w:rsidR="004639D6" w:rsidRPr="00B227EB">
        <w:rPr>
          <w:rFonts w:asciiTheme="minorHAnsi" w:hAnsiTheme="minorHAnsi" w:cstheme="minorHAnsi"/>
          <w:color w:val="000000" w:themeColor="text1"/>
          <w:sz w:val="24"/>
          <w:szCs w:val="24"/>
        </w:rPr>
        <w:t xml:space="preserve">, exciting new approaches, or theoretical interventions are encouraged. Topics </w:t>
      </w:r>
      <w:r>
        <w:rPr>
          <w:rFonts w:asciiTheme="minorHAnsi" w:hAnsiTheme="minorHAnsi" w:cstheme="minorHAnsi"/>
          <w:color w:val="000000" w:themeColor="text1"/>
          <w:sz w:val="24"/>
          <w:szCs w:val="24"/>
        </w:rPr>
        <w:t>need not address</w:t>
      </w:r>
      <w:r w:rsidR="004639D6" w:rsidRPr="00B227EB">
        <w:rPr>
          <w:rFonts w:asciiTheme="minorHAnsi" w:hAnsiTheme="minorHAnsi" w:cstheme="minorHAnsi"/>
          <w:color w:val="000000" w:themeColor="text1"/>
          <w:sz w:val="24"/>
          <w:szCs w:val="24"/>
        </w:rPr>
        <w:t xml:space="preserve"> the conference theme.</w:t>
      </w:r>
      <w:r w:rsidR="004639D6" w:rsidRPr="00B227EB">
        <w:rPr>
          <w:rFonts w:asciiTheme="minorHAnsi" w:hAnsiTheme="minorHAnsi" w:cstheme="minorHAnsi"/>
          <w:b/>
          <w:bCs/>
          <w:color w:val="000000" w:themeColor="text1"/>
          <w:sz w:val="24"/>
          <w:szCs w:val="24"/>
        </w:rPr>
        <w:t xml:space="preserve"> </w:t>
      </w:r>
      <w:r w:rsidR="004639D6" w:rsidRPr="00B227EB">
        <w:rPr>
          <w:rFonts w:asciiTheme="minorHAnsi" w:hAnsiTheme="minorHAnsi" w:cstheme="minorHAnsi"/>
          <w:color w:val="000000" w:themeColor="text1"/>
          <w:sz w:val="24"/>
          <w:szCs w:val="24"/>
        </w:rPr>
        <w:t xml:space="preserve">Please be sure to characterize in your proposal what each paper contributes individually </w:t>
      </w:r>
      <w:r>
        <w:rPr>
          <w:rFonts w:asciiTheme="minorHAnsi" w:hAnsiTheme="minorHAnsi" w:cstheme="minorHAnsi"/>
          <w:color w:val="000000" w:themeColor="text1"/>
          <w:sz w:val="24"/>
          <w:szCs w:val="24"/>
        </w:rPr>
        <w:t xml:space="preserve">and how it fits </w:t>
      </w:r>
      <w:r w:rsidR="004639D6" w:rsidRPr="00B227EB">
        <w:rPr>
          <w:rFonts w:asciiTheme="minorHAnsi" w:hAnsiTheme="minorHAnsi" w:cstheme="minorHAnsi"/>
          <w:color w:val="000000" w:themeColor="text1"/>
          <w:sz w:val="24"/>
          <w:szCs w:val="24"/>
        </w:rPr>
        <w:t>into a cohesive session.</w:t>
      </w:r>
    </w:p>
    <w:p w14:paraId="17E95044" w14:textId="77777777" w:rsidR="004639D6" w:rsidRPr="00B227EB" w:rsidRDefault="004639D6" w:rsidP="00504CD2">
      <w:pPr>
        <w:pStyle w:val="Normal1"/>
        <w:rPr>
          <w:rFonts w:asciiTheme="minorHAnsi" w:hAnsiTheme="minorHAnsi" w:cstheme="minorHAnsi"/>
          <w:b/>
          <w:bCs/>
          <w:color w:val="000000" w:themeColor="text1"/>
          <w:sz w:val="24"/>
          <w:szCs w:val="24"/>
        </w:rPr>
      </w:pPr>
    </w:p>
    <w:p w14:paraId="4CBB1A40" w14:textId="34DB0C9C"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lastRenderedPageBreak/>
        <w:t xml:space="preserve">• We encourage interdisciplinary panels and </w:t>
      </w:r>
      <w:r w:rsidR="000F68A8">
        <w:rPr>
          <w:rFonts w:asciiTheme="minorHAnsi" w:hAnsiTheme="minorHAnsi" w:cstheme="minorHAnsi"/>
          <w:color w:val="000000" w:themeColor="text1"/>
          <w:sz w:val="24"/>
          <w:szCs w:val="24"/>
        </w:rPr>
        <w:t>generally</w:t>
      </w:r>
      <w:r w:rsidRPr="00B227EB">
        <w:rPr>
          <w:rFonts w:asciiTheme="minorHAnsi" w:hAnsiTheme="minorHAnsi" w:cstheme="minorHAnsi"/>
          <w:color w:val="000000" w:themeColor="text1"/>
          <w:sz w:val="24"/>
          <w:szCs w:val="24"/>
        </w:rPr>
        <w:t xml:space="preserve"> discourage panels on single authors.</w:t>
      </w:r>
    </w:p>
    <w:p w14:paraId="40EAF0BA"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In order to allow for discussion, preference will be given to panels with three participants (20 minutes each), though panels of four will be considered (15 minutes each).</w:t>
      </w:r>
    </w:p>
    <w:p w14:paraId="1021E37E"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Panels composed entirely of participants from a single department at a single institution are not likely to be accepted.</w:t>
      </w:r>
    </w:p>
    <w:p w14:paraId="7F211D08"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The MSA encourages panels comprising scholars from a diverse range of institutions and of various ranks, including graduate students, postdoctoral fellows, contingent faculty, and independent scholars.</w:t>
      </w:r>
    </w:p>
    <w:p w14:paraId="3463A7F4" w14:textId="497A8002"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Please </w:t>
      </w:r>
      <w:r w:rsidR="00B400E0">
        <w:rPr>
          <w:rFonts w:asciiTheme="minorHAnsi" w:hAnsiTheme="minorHAnsi" w:cstheme="minorHAnsi"/>
          <w:color w:val="000000" w:themeColor="text1"/>
          <w:sz w:val="24"/>
          <w:szCs w:val="24"/>
        </w:rPr>
        <w:t>elect</w:t>
      </w: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an appropriate chair for your panel if possible and </w:t>
      </w:r>
      <w:r w:rsidRPr="00B227EB">
        <w:rPr>
          <w:rFonts w:asciiTheme="minorHAnsi" w:hAnsiTheme="minorHAnsi" w:cstheme="minorHAnsi"/>
          <w:color w:val="000000" w:themeColor="text1"/>
          <w:sz w:val="24"/>
          <w:szCs w:val="24"/>
        </w:rPr>
        <w:t xml:space="preserve">include this information as part of your proposal. </w:t>
      </w:r>
      <w:r w:rsidR="00421EE3">
        <w:rPr>
          <w:rFonts w:asciiTheme="minorHAnsi" w:hAnsiTheme="minorHAnsi" w:cstheme="minorHAnsi"/>
          <w:color w:val="000000" w:themeColor="text1"/>
          <w:sz w:val="24"/>
          <w:szCs w:val="24"/>
        </w:rPr>
        <w:t>Otherwise,</w:t>
      </w:r>
      <w:r w:rsidRPr="00B227EB">
        <w:rPr>
          <w:rFonts w:asciiTheme="minorHAnsi" w:hAnsiTheme="minorHAnsi" w:cstheme="minorHAnsi"/>
          <w:color w:val="000000" w:themeColor="text1"/>
          <w:sz w:val="24"/>
          <w:szCs w:val="24"/>
        </w:rPr>
        <w:t xml:space="preserve"> the program committee will recruit a chair for you.</w:t>
      </w:r>
    </w:p>
    <w:p w14:paraId="6F2DE752" w14:textId="77777777" w:rsidR="004639D6" w:rsidRPr="00B227EB" w:rsidRDefault="004639D6" w:rsidP="004639D6">
      <w:pPr>
        <w:pStyle w:val="Normal1"/>
        <w:rPr>
          <w:rFonts w:asciiTheme="minorHAnsi" w:hAnsiTheme="minorHAnsi" w:cstheme="minorHAnsi"/>
          <w:b/>
          <w:bCs/>
          <w:color w:val="000000" w:themeColor="text1"/>
          <w:sz w:val="24"/>
          <w:szCs w:val="24"/>
        </w:rPr>
      </w:pPr>
    </w:p>
    <w:p w14:paraId="6E2F12C8" w14:textId="0BA13BB6"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9801EE">
        <w:rPr>
          <w:rFonts w:asciiTheme="minorHAnsi" w:hAnsiTheme="minorHAnsi" w:cstheme="minorHAnsi"/>
          <w:b/>
          <w:bCs/>
          <w:color w:val="000000" w:themeColor="text1"/>
          <w:sz w:val="24"/>
          <w:szCs w:val="24"/>
        </w:rPr>
        <w:t>300-</w:t>
      </w:r>
      <w:r w:rsidRPr="00B61470">
        <w:rPr>
          <w:rFonts w:asciiTheme="minorHAnsi" w:hAnsiTheme="minorHAnsi" w:cstheme="minorHAnsi"/>
          <w:b/>
          <w:bCs/>
          <w:color w:val="000000" w:themeColor="text1"/>
          <w:sz w:val="24"/>
          <w:szCs w:val="24"/>
        </w:rPr>
        <w:t>500</w:t>
      </w:r>
      <w:r w:rsidR="00CA1439">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session. Author bios are limited to </w:t>
      </w:r>
      <w:r w:rsidR="000F68A8" w:rsidRPr="00B61470">
        <w:rPr>
          <w:rFonts w:asciiTheme="minorHAnsi" w:hAnsiTheme="minorHAnsi" w:cstheme="minorHAnsi"/>
          <w:b/>
          <w:bCs/>
          <w:color w:val="000000" w:themeColor="text1"/>
          <w:sz w:val="24"/>
          <w:szCs w:val="24"/>
        </w:rPr>
        <w:t>100</w:t>
      </w:r>
      <w:r w:rsidRPr="00B227EB">
        <w:rPr>
          <w:rFonts w:asciiTheme="minorHAnsi" w:hAnsiTheme="minorHAnsi" w:cstheme="minorHAnsi"/>
          <w:color w:val="000000" w:themeColor="text1"/>
          <w:sz w:val="24"/>
          <w:szCs w:val="24"/>
        </w:rPr>
        <w:t xml:space="preserve"> words.</w:t>
      </w:r>
    </w:p>
    <w:p w14:paraId="1EF06603" w14:textId="0ACA8703"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Submit panel proposals by</w:t>
      </w:r>
      <w:r w:rsidRPr="00B227EB">
        <w:rPr>
          <w:rFonts w:asciiTheme="minorHAnsi" w:hAnsiTheme="minorHAnsi" w:cstheme="minorHAnsi"/>
          <w:b/>
          <w:bCs/>
          <w:color w:val="000000" w:themeColor="text1"/>
          <w:sz w:val="24"/>
          <w:szCs w:val="24"/>
        </w:rPr>
        <w:t xml:space="preserve"> Friday 10 April 9, 2021 </w:t>
      </w:r>
      <w:r w:rsidRPr="00B227EB">
        <w:rPr>
          <w:rFonts w:asciiTheme="minorHAnsi" w:hAnsiTheme="minorHAnsi" w:cstheme="minorHAnsi"/>
          <w:color w:val="000000" w:themeColor="text1"/>
          <w:sz w:val="24"/>
          <w:szCs w:val="24"/>
        </w:rPr>
        <w:t>at</w:t>
      </w:r>
      <w:r w:rsidR="000F68A8">
        <w:rPr>
          <w:rFonts w:asciiTheme="minorHAnsi" w:hAnsiTheme="minorHAnsi" w:cstheme="minorHAnsi"/>
          <w:color w:val="000000" w:themeColor="text1"/>
          <w:sz w:val="24"/>
          <w:szCs w:val="24"/>
        </w:rPr>
        <w:t xml:space="preserve"> msa2021.exordo.com.</w:t>
      </w:r>
    </w:p>
    <w:p w14:paraId="0F009470" w14:textId="3FD15FAB" w:rsidR="004639D6" w:rsidRPr="00B227EB" w:rsidRDefault="004639D6" w:rsidP="004639D6">
      <w:pPr>
        <w:pStyle w:val="Normal1"/>
        <w:rPr>
          <w:rFonts w:asciiTheme="minorHAnsi" w:hAnsiTheme="minorHAnsi" w:cstheme="minorHAnsi"/>
          <w:color w:val="000000" w:themeColor="text1"/>
          <w:sz w:val="24"/>
          <w:szCs w:val="24"/>
        </w:rPr>
      </w:pPr>
    </w:p>
    <w:p w14:paraId="5E50008E" w14:textId="77777777" w:rsidR="00B54BE9" w:rsidRPr="00B227EB" w:rsidRDefault="00B54BE9" w:rsidP="004639D6">
      <w:pPr>
        <w:pStyle w:val="Normal1"/>
        <w:rPr>
          <w:rFonts w:asciiTheme="minorHAnsi" w:hAnsiTheme="minorHAnsi" w:cstheme="minorHAnsi"/>
          <w:color w:val="000000" w:themeColor="text1"/>
          <w:sz w:val="24"/>
          <w:szCs w:val="24"/>
        </w:rPr>
      </w:pPr>
    </w:p>
    <w:p w14:paraId="5BE52D50" w14:textId="77777777"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Roundtable Proposals</w:t>
      </w:r>
    </w:p>
    <w:p w14:paraId="02082A36" w14:textId="0C604722"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9, 2021 (Friday)</w:t>
      </w:r>
    </w:p>
    <w:p w14:paraId="48410E0C" w14:textId="77777777" w:rsidR="004639D6" w:rsidRPr="00B227EB" w:rsidRDefault="004639D6" w:rsidP="004639D6">
      <w:pPr>
        <w:pStyle w:val="Normal1"/>
        <w:rPr>
          <w:rFonts w:asciiTheme="minorHAnsi" w:hAnsiTheme="minorHAnsi" w:cstheme="minorHAnsi"/>
          <w:color w:val="000000" w:themeColor="text1"/>
          <w:sz w:val="24"/>
          <w:szCs w:val="24"/>
          <w:lang w:val="en-US"/>
        </w:rPr>
      </w:pPr>
    </w:p>
    <w:p w14:paraId="0E480C6C" w14:textId="7CF9A646"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All topics will be considered for roundtables. Unlike panels, which generally feature a sequence of 15-20-minute talks followed by discussion, roundtables gather a group of participants around a shared concern in order to generate discussion among the participants and with the audience. To this end, instead of delivering full-length papers, </w:t>
      </w:r>
      <w:r w:rsidR="007E579F">
        <w:rPr>
          <w:rFonts w:asciiTheme="minorHAnsi" w:hAnsiTheme="minorHAnsi" w:cstheme="minorHAnsi"/>
          <w:color w:val="000000" w:themeColor="text1"/>
          <w:sz w:val="24"/>
          <w:szCs w:val="24"/>
          <w:lang w:val="en-US"/>
        </w:rPr>
        <w:t>presenters</w:t>
      </w:r>
      <w:r w:rsidRPr="00B227EB">
        <w:rPr>
          <w:rFonts w:asciiTheme="minorHAnsi" w:hAnsiTheme="minorHAnsi" w:cstheme="minorHAnsi"/>
          <w:color w:val="000000" w:themeColor="text1"/>
          <w:sz w:val="24"/>
          <w:szCs w:val="24"/>
          <w:lang w:val="en-US"/>
        </w:rPr>
        <w:t xml:space="preserve"> are asked to deliver </w:t>
      </w:r>
      <w:r w:rsidRPr="00B227EB">
        <w:rPr>
          <w:rFonts w:asciiTheme="minorHAnsi" w:hAnsiTheme="minorHAnsi" w:cstheme="minorHAnsi"/>
          <w:color w:val="000000" w:themeColor="text1"/>
          <w:sz w:val="24"/>
          <w:szCs w:val="24"/>
          <w:u w:val="single"/>
          <w:lang w:val="en-US"/>
        </w:rPr>
        <w:t xml:space="preserve">short position </w:t>
      </w:r>
      <w:r w:rsidRPr="00B400E0">
        <w:rPr>
          <w:rFonts w:asciiTheme="minorHAnsi" w:hAnsiTheme="minorHAnsi" w:cstheme="minorHAnsi"/>
          <w:color w:val="000000" w:themeColor="text1"/>
          <w:sz w:val="24"/>
          <w:szCs w:val="24"/>
          <w:u w:val="single"/>
          <w:lang w:val="en-US"/>
        </w:rPr>
        <w:t>statements</w:t>
      </w:r>
      <w:r w:rsidR="00B400E0">
        <w:rPr>
          <w:rFonts w:asciiTheme="minorHAnsi" w:hAnsiTheme="minorHAnsi" w:cstheme="minorHAnsi"/>
          <w:color w:val="000000" w:themeColor="text1"/>
          <w:sz w:val="24"/>
          <w:szCs w:val="24"/>
          <w:lang w:val="en-US"/>
        </w:rPr>
        <w:t xml:space="preserve"> </w:t>
      </w:r>
      <w:r w:rsidRPr="00B400E0">
        <w:rPr>
          <w:rFonts w:asciiTheme="minorHAnsi" w:hAnsiTheme="minorHAnsi" w:cstheme="minorHAnsi"/>
          <w:color w:val="000000" w:themeColor="text1"/>
          <w:sz w:val="24"/>
          <w:szCs w:val="24"/>
          <w:lang w:val="en-US"/>
        </w:rPr>
        <w:t>in</w:t>
      </w:r>
      <w:r w:rsidRPr="00B227EB">
        <w:rPr>
          <w:rFonts w:asciiTheme="minorHAnsi" w:hAnsiTheme="minorHAnsi" w:cstheme="minorHAnsi"/>
          <w:color w:val="000000" w:themeColor="text1"/>
          <w:sz w:val="24"/>
          <w:szCs w:val="24"/>
          <w:lang w:val="en-US"/>
        </w:rPr>
        <w:t xml:space="preserve"> response to questions distributed in advance by the organizer, or to take turns responding to prompts from the moderator. </w:t>
      </w:r>
      <w:r w:rsidRPr="00B227EB">
        <w:rPr>
          <w:rFonts w:asciiTheme="minorHAnsi" w:hAnsiTheme="minorHAnsi" w:cstheme="minorHAnsi"/>
          <w:color w:val="000000" w:themeColor="text1"/>
          <w:sz w:val="24"/>
          <w:szCs w:val="24"/>
          <w:u w:val="single"/>
          <w:lang w:val="en-US"/>
        </w:rPr>
        <w:t>The bulk of the session should be devoted to discussion</w:t>
      </w:r>
      <w:r w:rsidRPr="00B227EB">
        <w:rPr>
          <w:rFonts w:asciiTheme="minorHAnsi" w:hAnsiTheme="minorHAnsi" w:cstheme="minorHAnsi"/>
          <w:color w:val="000000" w:themeColor="text1"/>
          <w:sz w:val="24"/>
          <w:szCs w:val="24"/>
          <w:lang w:val="en-US"/>
        </w:rPr>
        <w:t>. No paper titles are listed in the program, only the names of participants.</w:t>
      </w:r>
    </w:p>
    <w:p w14:paraId="22CB6932" w14:textId="77777777" w:rsidR="00992DE5" w:rsidRPr="00B227EB" w:rsidRDefault="00992DE5" w:rsidP="004639D6">
      <w:pPr>
        <w:pStyle w:val="Normal1"/>
        <w:rPr>
          <w:rFonts w:asciiTheme="minorHAnsi" w:hAnsiTheme="minorHAnsi" w:cstheme="minorHAnsi"/>
          <w:color w:val="000000" w:themeColor="text1"/>
          <w:sz w:val="24"/>
          <w:szCs w:val="24"/>
          <w:lang w:val="en-US"/>
        </w:rPr>
      </w:pPr>
    </w:p>
    <w:p w14:paraId="7D11448E" w14:textId="65DE78C1"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bear in mind these guidelines:</w:t>
      </w:r>
    </w:p>
    <w:p w14:paraId="1A7FEAB5" w14:textId="7C442902"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Roundtables may feature as many as 6 speakers but are more likely to be accepted if they include 4 or 5.</w:t>
      </w:r>
    </w:p>
    <w:p w14:paraId="385BE39E" w14:textId="5F87D626"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 organizers should discourage participants from writing formal papers</w:t>
      </w:r>
      <w:r w:rsidR="00421EE3">
        <w:rPr>
          <w:rFonts w:asciiTheme="minorHAnsi" w:hAnsiTheme="minorHAnsi" w:cstheme="minorHAnsi"/>
          <w:color w:val="000000" w:themeColor="text1"/>
          <w:sz w:val="24"/>
          <w:szCs w:val="24"/>
          <w:lang w:val="en-US"/>
        </w:rPr>
        <w:t xml:space="preserve"> and </w:t>
      </w:r>
      <w:r w:rsidR="00B400E0">
        <w:rPr>
          <w:rFonts w:asciiTheme="minorHAnsi" w:hAnsiTheme="minorHAnsi" w:cstheme="minorHAnsi"/>
          <w:color w:val="000000" w:themeColor="text1"/>
          <w:sz w:val="24"/>
          <w:szCs w:val="24"/>
          <w:lang w:val="en-US"/>
        </w:rPr>
        <w:t>to be as brief and concise as possible, ideally speaking for no more than 5 minutes at a time in order to facilitate discussion</w:t>
      </w:r>
      <w:r w:rsidRPr="00B227EB">
        <w:rPr>
          <w:rFonts w:asciiTheme="minorHAnsi" w:hAnsiTheme="minorHAnsi" w:cstheme="minorHAnsi"/>
          <w:color w:val="000000" w:themeColor="text1"/>
          <w:sz w:val="24"/>
          <w:szCs w:val="24"/>
          <w:lang w:val="en-US"/>
        </w:rPr>
        <w:t>.</w:t>
      </w:r>
    </w:p>
    <w:p w14:paraId="3837F147"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We particularly welcome roundtables that include participants from multiple disciplines, and we discourage roundtables on single authors.</w:t>
      </w:r>
    </w:p>
    <w:p w14:paraId="552FF234"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lastRenderedPageBreak/>
        <w:t>• The MSA encourages roundtables comprising scholars from a diverse range of institutions and of various ranks, including graduate students, postdoctoral fellows, contingent faculty, and independent scholars.</w:t>
      </w:r>
    </w:p>
    <w:p w14:paraId="2B6BA4AF" w14:textId="708F57E9"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Graduate students are actively encouraged as speakers, but a roundtable composed entirely of graduate students is less likely to be accepted than one with a mix of academic ranks.</w:t>
      </w:r>
    </w:p>
    <w:p w14:paraId="462C810D" w14:textId="77777777" w:rsidR="00992DE5" w:rsidRPr="00B227EB" w:rsidRDefault="00992DE5" w:rsidP="00992DE5">
      <w:pPr>
        <w:pStyle w:val="Normal1"/>
        <w:ind w:left="720"/>
        <w:rPr>
          <w:rFonts w:asciiTheme="minorHAnsi" w:hAnsiTheme="minorHAnsi" w:cstheme="minorHAnsi"/>
          <w:color w:val="000000" w:themeColor="text1"/>
          <w:sz w:val="24"/>
          <w:szCs w:val="24"/>
          <w:lang w:val="en-US"/>
        </w:rPr>
      </w:pPr>
    </w:p>
    <w:p w14:paraId="5B99A7B6" w14:textId="30DD8470"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CA1439">
        <w:rPr>
          <w:rFonts w:asciiTheme="minorHAnsi" w:hAnsiTheme="minorHAnsi" w:cstheme="minorHAnsi"/>
          <w:b/>
          <w:bCs/>
          <w:color w:val="000000" w:themeColor="text1"/>
          <w:sz w:val="24"/>
          <w:szCs w:val="24"/>
          <w:lang w:val="en-US"/>
        </w:rPr>
        <w:t>300-5</w:t>
      </w:r>
      <w:r w:rsidRPr="00B61470">
        <w:rPr>
          <w:rFonts w:asciiTheme="minorHAnsi" w:hAnsiTheme="minorHAnsi" w:cstheme="minorHAnsi"/>
          <w:b/>
          <w:bCs/>
          <w:color w:val="000000" w:themeColor="text1"/>
          <w:sz w:val="24"/>
          <w:szCs w:val="24"/>
          <w:lang w:val="en-US"/>
        </w:rPr>
        <w:t>00</w:t>
      </w:r>
      <w:r w:rsidR="00CA1439">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of the session. </w:t>
      </w:r>
      <w:r w:rsidR="00421EE3">
        <w:rPr>
          <w:rFonts w:asciiTheme="minorHAnsi" w:hAnsiTheme="minorHAnsi" w:cstheme="minorHAnsi"/>
          <w:color w:val="000000" w:themeColor="text1"/>
          <w:sz w:val="24"/>
          <w:szCs w:val="24"/>
          <w:lang w:val="en-US"/>
        </w:rPr>
        <w:t xml:space="preserve">Participants’ </w:t>
      </w:r>
      <w:r w:rsidRPr="00B227EB">
        <w:rPr>
          <w:rFonts w:asciiTheme="minorHAnsi" w:hAnsiTheme="minorHAnsi" w:cstheme="minorHAnsi"/>
          <w:color w:val="000000" w:themeColor="text1"/>
          <w:sz w:val="24"/>
          <w:szCs w:val="24"/>
          <w:lang w:val="en-US"/>
        </w:rPr>
        <w:t xml:space="preserve">bios are limited to </w:t>
      </w:r>
      <w:r w:rsidR="007E579F" w:rsidRPr="00B61470">
        <w:rPr>
          <w:rFonts w:asciiTheme="minorHAnsi" w:hAnsiTheme="minorHAnsi" w:cstheme="minorHAnsi"/>
          <w:b/>
          <w:bCs/>
          <w:color w:val="000000" w:themeColor="text1"/>
          <w:sz w:val="24"/>
          <w:szCs w:val="24"/>
          <w:lang w:val="en-US"/>
        </w:rPr>
        <w:t>100</w:t>
      </w:r>
      <w:r w:rsidR="00992DE5" w:rsidRPr="00B227EB">
        <w:rPr>
          <w:rFonts w:asciiTheme="minorHAnsi" w:hAnsiTheme="minorHAnsi" w:cstheme="minorHAnsi"/>
          <w:b/>
          <w:bCs/>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words</w:t>
      </w:r>
      <w:r w:rsidR="00B400E0">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each.</w:t>
      </w:r>
    </w:p>
    <w:p w14:paraId="30C3DEAA" w14:textId="40FA30E7"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roundtable proposals by </w:t>
      </w:r>
      <w:r w:rsidRPr="00B227EB">
        <w:rPr>
          <w:rFonts w:asciiTheme="minorHAnsi" w:hAnsiTheme="minorHAnsi" w:cstheme="minorHAnsi"/>
          <w:b/>
          <w:bCs/>
          <w:color w:val="000000" w:themeColor="text1"/>
          <w:sz w:val="24"/>
          <w:szCs w:val="24"/>
          <w:lang w:val="en-US"/>
        </w:rPr>
        <w:t>Friday April</w:t>
      </w:r>
      <w:r w:rsidR="00992DE5" w:rsidRPr="00B227EB">
        <w:rPr>
          <w:rFonts w:asciiTheme="minorHAnsi" w:hAnsiTheme="minorHAnsi" w:cstheme="minorHAnsi"/>
          <w:b/>
          <w:bCs/>
          <w:color w:val="000000" w:themeColor="text1"/>
          <w:sz w:val="24"/>
          <w:szCs w:val="24"/>
          <w:lang w:val="en-US"/>
        </w:rPr>
        <w:t xml:space="preserve"> 9,</w:t>
      </w:r>
      <w:r w:rsidRPr="00B227EB">
        <w:rPr>
          <w:rFonts w:asciiTheme="minorHAnsi" w:hAnsiTheme="minorHAnsi" w:cstheme="minorHAnsi"/>
          <w:b/>
          <w:bCs/>
          <w:color w:val="000000" w:themeColor="text1"/>
          <w:sz w:val="24"/>
          <w:szCs w:val="24"/>
          <w:lang w:val="en-US"/>
        </w:rPr>
        <w:t xml:space="preserve"> 202</w:t>
      </w:r>
      <w:r w:rsidR="00992DE5" w:rsidRPr="00B227EB">
        <w:rPr>
          <w:rFonts w:asciiTheme="minorHAnsi" w:hAnsiTheme="minorHAnsi" w:cstheme="minorHAnsi"/>
          <w:b/>
          <w:bCs/>
          <w:color w:val="000000" w:themeColor="text1"/>
          <w:sz w:val="24"/>
          <w:szCs w:val="24"/>
          <w:lang w:val="en-US"/>
        </w:rPr>
        <w:t>1</w:t>
      </w:r>
      <w:r w:rsidRPr="00B227EB">
        <w:rPr>
          <w:rFonts w:asciiTheme="minorHAnsi" w:hAnsiTheme="minorHAnsi" w:cstheme="minorHAnsi"/>
          <w:color w:val="000000" w:themeColor="text1"/>
          <w:sz w:val="24"/>
          <w:szCs w:val="24"/>
          <w:lang w:val="en-US"/>
        </w:rPr>
        <w:t xml:space="preserve"> at</w:t>
      </w:r>
      <w:r w:rsidR="000F68A8">
        <w:rPr>
          <w:rFonts w:asciiTheme="minorHAnsi" w:hAnsiTheme="minorHAnsi" w:cstheme="minorHAnsi"/>
          <w:color w:val="000000" w:themeColor="text1"/>
          <w:sz w:val="24"/>
          <w:szCs w:val="24"/>
          <w:lang w:val="en-US"/>
        </w:rPr>
        <w:t xml:space="preserve"> msa2021.exordo.com. </w:t>
      </w:r>
      <w:r w:rsidRPr="00B227EB">
        <w:rPr>
          <w:rFonts w:asciiTheme="minorHAnsi" w:hAnsiTheme="minorHAnsi" w:cstheme="minorHAnsi"/>
          <w:color w:val="000000" w:themeColor="text1"/>
          <w:sz w:val="24"/>
          <w:szCs w:val="24"/>
          <w:lang w:val="en-US"/>
        </w:rPr>
        <w:t xml:space="preserve"> </w:t>
      </w:r>
    </w:p>
    <w:p w14:paraId="40AD56CE" w14:textId="3E3234D5" w:rsidR="00992DE5" w:rsidRPr="00B227EB" w:rsidRDefault="00992DE5" w:rsidP="004639D6">
      <w:pPr>
        <w:pStyle w:val="Normal1"/>
        <w:rPr>
          <w:rFonts w:asciiTheme="minorHAnsi" w:hAnsiTheme="minorHAnsi" w:cstheme="minorHAnsi"/>
          <w:color w:val="000000" w:themeColor="text1"/>
          <w:sz w:val="24"/>
          <w:szCs w:val="24"/>
          <w:lang w:val="en-US"/>
        </w:rPr>
      </w:pPr>
    </w:p>
    <w:p w14:paraId="2721A2C7" w14:textId="77777777" w:rsidR="00B54BE9" w:rsidRPr="00B227EB" w:rsidRDefault="00B54BE9" w:rsidP="004639D6">
      <w:pPr>
        <w:pStyle w:val="Normal1"/>
        <w:rPr>
          <w:rFonts w:asciiTheme="minorHAnsi" w:hAnsiTheme="minorHAnsi" w:cstheme="minorHAnsi"/>
          <w:color w:val="000000" w:themeColor="text1"/>
          <w:sz w:val="24"/>
          <w:szCs w:val="24"/>
          <w:lang w:val="en-US"/>
        </w:rPr>
      </w:pPr>
    </w:p>
    <w:p w14:paraId="0C2EC79C" w14:textId="77777777" w:rsidR="00992DE5" w:rsidRPr="00B227EB" w:rsidRDefault="00992DE5" w:rsidP="00992DE5">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Workshop Proposals</w:t>
      </w:r>
    </w:p>
    <w:p w14:paraId="79AC5AA6" w14:textId="1DAE05D3" w:rsidR="00992DE5" w:rsidRPr="00B227EB" w:rsidRDefault="00992DE5" w:rsidP="00992DE5">
      <w:pPr>
        <w:pStyle w:val="Normal1"/>
        <w:jc w:val="center"/>
        <w:rPr>
          <w:rFonts w:asciiTheme="minorHAnsi" w:hAnsiTheme="minorHAnsi" w:cstheme="minorHAnsi"/>
          <w:color w:val="000000" w:themeColor="text1"/>
          <w:sz w:val="24"/>
          <w:szCs w:val="24"/>
        </w:rPr>
      </w:pPr>
      <w:r w:rsidRPr="00B227EB">
        <w:rPr>
          <w:rFonts w:asciiTheme="minorHAnsi" w:hAnsiTheme="minorHAnsi" w:cstheme="minorHAnsi"/>
          <w:b/>
          <w:bCs/>
          <w:color w:val="000000" w:themeColor="text1"/>
          <w:sz w:val="24"/>
          <w:szCs w:val="24"/>
        </w:rPr>
        <w:t>Deadline:  April 23, 2021 (Friday)</w:t>
      </w:r>
    </w:p>
    <w:p w14:paraId="125107A7" w14:textId="77777777" w:rsidR="00992DE5" w:rsidRPr="00B227EB" w:rsidRDefault="00992DE5" w:rsidP="00992DE5">
      <w:pPr>
        <w:pStyle w:val="Normal1"/>
        <w:rPr>
          <w:rFonts w:asciiTheme="minorHAnsi" w:hAnsiTheme="minorHAnsi" w:cstheme="minorHAnsi"/>
          <w:color w:val="000000" w:themeColor="text1"/>
          <w:sz w:val="24"/>
          <w:szCs w:val="24"/>
        </w:rPr>
      </w:pPr>
    </w:p>
    <w:p w14:paraId="641E8E3C" w14:textId="25C5B931"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Workshops focus on topics related to professional life, such as publishing, teaching, the job market, mid-career challenges and opportunities, research and the liberal arts college, and alternative/non-academic jobs</w:t>
      </w:r>
      <w:r w:rsidR="00533F98">
        <w:rPr>
          <w:rFonts w:asciiTheme="minorHAnsi" w:hAnsiTheme="minorHAnsi" w:cstheme="minorHAnsi"/>
          <w:color w:val="000000" w:themeColor="text1"/>
          <w:sz w:val="24"/>
          <w:szCs w:val="24"/>
        </w:rPr>
        <w:t>, and how best to ensure the future of the profession</w:t>
      </w:r>
      <w:r w:rsidRPr="00B227EB">
        <w:rPr>
          <w:rFonts w:asciiTheme="minorHAnsi" w:hAnsiTheme="minorHAnsi" w:cstheme="minorHAnsi"/>
          <w:color w:val="000000" w:themeColor="text1"/>
          <w:sz w:val="24"/>
          <w:szCs w:val="24"/>
        </w:rPr>
        <w:t xml:space="preserve">. Popular workshops in previous years have been on topics such as “What Do Presses Want from a First </w:t>
      </w:r>
      <w:proofErr w:type="gramStart"/>
      <w:r w:rsidRPr="00B227EB">
        <w:rPr>
          <w:rFonts w:asciiTheme="minorHAnsi" w:hAnsiTheme="minorHAnsi" w:cstheme="minorHAnsi"/>
          <w:color w:val="000000" w:themeColor="text1"/>
          <w:sz w:val="24"/>
          <w:szCs w:val="24"/>
        </w:rPr>
        <w:t>Book?,</w:t>
      </w:r>
      <w:proofErr w:type="gramEnd"/>
      <w:r w:rsidRPr="00B227EB">
        <w:rPr>
          <w:rFonts w:asciiTheme="minorHAnsi" w:hAnsiTheme="minorHAnsi" w:cstheme="minorHAnsi"/>
          <w:color w:val="000000" w:themeColor="text1"/>
          <w:sz w:val="24"/>
          <w:szCs w:val="24"/>
        </w:rPr>
        <w:t>” “Digital Approaches to Modernism,” and “Critical Writing.” Participation in a workshop does not limit participation in other aspects of the conference.</w:t>
      </w:r>
    </w:p>
    <w:p w14:paraId="7F4EC10C" w14:textId="77777777" w:rsidR="00992DE5" w:rsidRPr="00B227EB" w:rsidRDefault="00992DE5" w:rsidP="00992DE5">
      <w:pPr>
        <w:pStyle w:val="Normal1"/>
        <w:rPr>
          <w:rFonts w:asciiTheme="minorHAnsi" w:hAnsiTheme="minorHAnsi" w:cstheme="minorHAnsi"/>
          <w:color w:val="000000" w:themeColor="text1"/>
          <w:sz w:val="24"/>
          <w:szCs w:val="24"/>
        </w:rPr>
      </w:pPr>
    </w:p>
    <w:p w14:paraId="03437E6D" w14:textId="489EFD15"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Workshops should be participatory in format and can be either 90 or 120 minutes in length. They may be led by one person or </w:t>
      </w:r>
      <w:r w:rsidR="00533F98">
        <w:rPr>
          <w:rFonts w:asciiTheme="minorHAnsi" w:hAnsiTheme="minorHAnsi" w:cstheme="minorHAnsi"/>
          <w:color w:val="000000" w:themeColor="text1"/>
          <w:sz w:val="24"/>
          <w:szCs w:val="24"/>
        </w:rPr>
        <w:t>by</w:t>
      </w:r>
      <w:r w:rsidRPr="00B227EB">
        <w:rPr>
          <w:rFonts w:asciiTheme="minorHAnsi" w:hAnsiTheme="minorHAnsi" w:cstheme="minorHAnsi"/>
          <w:color w:val="000000" w:themeColor="text1"/>
          <w:sz w:val="24"/>
          <w:szCs w:val="24"/>
        </w:rPr>
        <w:t xml:space="preserve"> a panel of experts. </w:t>
      </w:r>
      <w:r w:rsidRPr="00533F98">
        <w:rPr>
          <w:rFonts w:asciiTheme="minorHAnsi" w:hAnsiTheme="minorHAnsi" w:cstheme="minorHAnsi"/>
          <w:b/>
          <w:bCs/>
          <w:color w:val="000000" w:themeColor="text1"/>
          <w:sz w:val="24"/>
          <w:szCs w:val="24"/>
        </w:rPr>
        <w:t>Please note</w:t>
      </w:r>
      <w:r w:rsidRPr="00B227EB">
        <w:rPr>
          <w:rFonts w:asciiTheme="minorHAnsi" w:hAnsiTheme="minorHAnsi" w:cstheme="minorHAnsi"/>
          <w:color w:val="000000" w:themeColor="text1"/>
          <w:sz w:val="24"/>
          <w:szCs w:val="24"/>
        </w:rPr>
        <w:t xml:space="preserve"> that this call is for </w:t>
      </w:r>
      <w:r w:rsidRPr="00533F98">
        <w:rPr>
          <w:rFonts w:asciiTheme="minorHAnsi" w:hAnsiTheme="minorHAnsi" w:cstheme="minorHAnsi"/>
          <w:i/>
          <w:iCs/>
          <w:color w:val="000000" w:themeColor="text1"/>
          <w:sz w:val="24"/>
          <w:szCs w:val="24"/>
        </w:rPr>
        <w:t>workshop leaders</w:t>
      </w:r>
      <w:r w:rsidRPr="00B227EB">
        <w:rPr>
          <w:rFonts w:asciiTheme="minorHAnsi" w:hAnsiTheme="minorHAnsi" w:cstheme="minorHAnsi"/>
          <w:color w:val="000000" w:themeColor="text1"/>
          <w:sz w:val="24"/>
          <w:szCs w:val="24"/>
        </w:rPr>
        <w:t xml:space="preserve">. </w:t>
      </w:r>
      <w:r w:rsidR="00533F98">
        <w:rPr>
          <w:rFonts w:asciiTheme="minorHAnsi" w:hAnsiTheme="minorHAnsi" w:cstheme="minorHAnsi"/>
          <w:color w:val="000000" w:themeColor="text1"/>
          <w:sz w:val="24"/>
          <w:szCs w:val="24"/>
        </w:rPr>
        <w:t xml:space="preserve">Participants will register </w:t>
      </w:r>
      <w:r w:rsidRPr="00B227EB">
        <w:rPr>
          <w:rFonts w:asciiTheme="minorHAnsi" w:hAnsiTheme="minorHAnsi" w:cstheme="minorHAnsi"/>
          <w:color w:val="000000" w:themeColor="text1"/>
          <w:sz w:val="24"/>
          <w:szCs w:val="24"/>
        </w:rPr>
        <w:t>for workshops at the same time as conference registration.</w:t>
      </w:r>
    </w:p>
    <w:p w14:paraId="3AE921F4" w14:textId="77777777" w:rsidR="00992DE5" w:rsidRPr="00B227EB" w:rsidRDefault="00992DE5" w:rsidP="00992DE5">
      <w:pPr>
        <w:pStyle w:val="Normal1"/>
        <w:rPr>
          <w:rFonts w:asciiTheme="minorHAnsi" w:hAnsiTheme="minorHAnsi" w:cstheme="minorHAnsi"/>
          <w:color w:val="000000" w:themeColor="text1"/>
          <w:sz w:val="24"/>
          <w:szCs w:val="24"/>
        </w:rPr>
      </w:pPr>
    </w:p>
    <w:p w14:paraId="4F55BAEB" w14:textId="16E7DF57"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Please include a brief (</w:t>
      </w:r>
      <w:r w:rsidRPr="009801EE">
        <w:rPr>
          <w:rFonts w:asciiTheme="minorHAnsi" w:hAnsiTheme="minorHAnsi" w:cstheme="minorHAnsi"/>
          <w:b/>
          <w:bCs/>
          <w:color w:val="000000" w:themeColor="text1"/>
          <w:sz w:val="24"/>
          <w:szCs w:val="24"/>
        </w:rPr>
        <w:t>200</w:t>
      </w:r>
      <w:r w:rsidR="009801EE">
        <w:rPr>
          <w:rFonts w:asciiTheme="minorHAnsi" w:hAnsiTheme="minorHAnsi" w:cstheme="minorHAnsi"/>
          <w:b/>
          <w:bCs/>
          <w:color w:val="000000" w:themeColor="text1"/>
          <w:sz w:val="24"/>
          <w:szCs w:val="24"/>
        </w:rPr>
        <w:t>-</w:t>
      </w:r>
      <w:r w:rsidRPr="00B227EB">
        <w:rPr>
          <w:rFonts w:asciiTheme="minorHAnsi" w:hAnsiTheme="minorHAnsi" w:cstheme="minorHAnsi"/>
          <w:color w:val="000000" w:themeColor="text1"/>
          <w:sz w:val="24"/>
          <w:szCs w:val="24"/>
        </w:rPr>
        <w:t xml:space="preserve">word) description of workshop purpose and format. </w:t>
      </w:r>
      <w:r w:rsidR="00421EE3">
        <w:rPr>
          <w:rFonts w:asciiTheme="minorHAnsi" w:hAnsiTheme="minorHAnsi" w:cstheme="minorHAnsi"/>
          <w:color w:val="000000" w:themeColor="text1"/>
          <w:sz w:val="24"/>
          <w:szCs w:val="24"/>
        </w:rPr>
        <w:t xml:space="preserve">Participants’ </w:t>
      </w:r>
      <w:r w:rsidRPr="00B227EB">
        <w:rPr>
          <w:rFonts w:asciiTheme="minorHAnsi" w:hAnsiTheme="minorHAnsi" w:cstheme="minorHAnsi"/>
          <w:color w:val="000000" w:themeColor="text1"/>
          <w:sz w:val="24"/>
          <w:szCs w:val="24"/>
        </w:rPr>
        <w:t xml:space="preserve">bios are limited </w:t>
      </w:r>
      <w:r w:rsidR="00533F98">
        <w:rPr>
          <w:rFonts w:asciiTheme="minorHAnsi" w:hAnsiTheme="minorHAnsi" w:cstheme="minorHAnsi"/>
          <w:color w:val="000000" w:themeColor="text1"/>
          <w:sz w:val="24"/>
          <w:szCs w:val="24"/>
        </w:rPr>
        <w:t xml:space="preserve">to </w:t>
      </w:r>
      <w:r w:rsidR="00533F98" w:rsidRPr="009801EE">
        <w:rPr>
          <w:rFonts w:asciiTheme="minorHAnsi" w:hAnsiTheme="minorHAnsi" w:cstheme="minorHAnsi"/>
          <w:b/>
          <w:bCs/>
          <w:color w:val="000000" w:themeColor="text1"/>
          <w:sz w:val="24"/>
          <w:szCs w:val="24"/>
        </w:rPr>
        <w:t>100</w:t>
      </w:r>
      <w:r w:rsidR="00533F98">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words.</w:t>
      </w:r>
    </w:p>
    <w:p w14:paraId="4BF23D7A" w14:textId="77777777" w:rsidR="00992DE5" w:rsidRPr="00B227EB" w:rsidRDefault="00992DE5" w:rsidP="00992DE5">
      <w:pPr>
        <w:pStyle w:val="Normal1"/>
        <w:rPr>
          <w:rFonts w:asciiTheme="minorHAnsi" w:hAnsiTheme="minorHAnsi" w:cstheme="minorHAnsi"/>
          <w:color w:val="000000" w:themeColor="text1"/>
          <w:sz w:val="24"/>
          <w:szCs w:val="24"/>
        </w:rPr>
      </w:pPr>
    </w:p>
    <w:p w14:paraId="26F0A05E" w14:textId="489EFC48"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workshop proposals by </w:t>
      </w:r>
      <w:r w:rsidRPr="00B227EB">
        <w:rPr>
          <w:rFonts w:asciiTheme="minorHAnsi" w:hAnsiTheme="minorHAnsi" w:cstheme="minorHAnsi"/>
          <w:b/>
          <w:bCs/>
          <w:color w:val="000000" w:themeColor="text1"/>
          <w:sz w:val="24"/>
          <w:szCs w:val="24"/>
        </w:rPr>
        <w:t>Friday April 23, 2021</w:t>
      </w:r>
      <w:r w:rsidRPr="00B227EB">
        <w:rPr>
          <w:rFonts w:asciiTheme="minorHAnsi" w:hAnsiTheme="minorHAnsi" w:cstheme="minorHAnsi"/>
          <w:color w:val="000000" w:themeColor="text1"/>
          <w:sz w:val="24"/>
          <w:szCs w:val="24"/>
        </w:rPr>
        <w:t xml:space="preserve"> at</w:t>
      </w:r>
      <w:r w:rsidR="00533F98">
        <w:rPr>
          <w:rFonts w:asciiTheme="minorHAnsi" w:hAnsiTheme="minorHAnsi" w:cstheme="minorHAnsi"/>
          <w:color w:val="000000" w:themeColor="text1"/>
          <w:sz w:val="24"/>
          <w:szCs w:val="24"/>
        </w:rPr>
        <w:t xml:space="preserve"> msa2021.exordo.com.</w:t>
      </w:r>
    </w:p>
    <w:p w14:paraId="549BDCF8" w14:textId="7A78F001" w:rsidR="00992DE5" w:rsidRPr="00B227EB" w:rsidRDefault="00992DE5" w:rsidP="00992DE5">
      <w:pPr>
        <w:pStyle w:val="Normal1"/>
        <w:rPr>
          <w:rFonts w:asciiTheme="minorHAnsi" w:hAnsiTheme="minorHAnsi" w:cstheme="minorHAnsi"/>
          <w:color w:val="000000" w:themeColor="text1"/>
          <w:sz w:val="24"/>
          <w:szCs w:val="24"/>
        </w:rPr>
      </w:pPr>
    </w:p>
    <w:p w14:paraId="19667FA4" w14:textId="77777777" w:rsidR="00B54BE9" w:rsidRPr="00B227EB" w:rsidRDefault="00B54BE9" w:rsidP="00992DE5">
      <w:pPr>
        <w:pStyle w:val="Normal1"/>
        <w:jc w:val="center"/>
        <w:rPr>
          <w:rFonts w:asciiTheme="minorHAnsi" w:hAnsiTheme="minorHAnsi" w:cstheme="minorHAnsi"/>
          <w:b/>
          <w:bCs/>
          <w:color w:val="000000" w:themeColor="text1"/>
          <w:sz w:val="24"/>
          <w:szCs w:val="24"/>
          <w:lang w:val="en-US"/>
        </w:rPr>
      </w:pPr>
    </w:p>
    <w:p w14:paraId="48E9D4B3" w14:textId="7C4FB883"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Digital Exhibits and Posters</w:t>
      </w:r>
    </w:p>
    <w:p w14:paraId="43271827" w14:textId="74C2A32E" w:rsidR="00992DE5" w:rsidRPr="00B227EB" w:rsidRDefault="00992DE5" w:rsidP="00992DE5">
      <w:pPr>
        <w:pStyle w:val="Normal1"/>
        <w:jc w:val="center"/>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23, 2021 (Friday)</w:t>
      </w:r>
    </w:p>
    <w:p w14:paraId="5A8CD652"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4D91BDE7" w14:textId="1FE11349"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Reflecting the </w:t>
      </w:r>
      <w:r w:rsidR="00533F98">
        <w:rPr>
          <w:rFonts w:asciiTheme="minorHAnsi" w:hAnsiTheme="minorHAnsi" w:cstheme="minorHAnsi"/>
          <w:color w:val="000000" w:themeColor="text1"/>
          <w:sz w:val="24"/>
          <w:szCs w:val="24"/>
          <w:lang w:val="en-US"/>
        </w:rPr>
        <w:t xml:space="preserve">increasing importance. </w:t>
      </w:r>
      <w:r w:rsidRPr="00B227EB">
        <w:rPr>
          <w:rFonts w:asciiTheme="minorHAnsi" w:hAnsiTheme="minorHAnsi" w:cstheme="minorHAnsi"/>
          <w:color w:val="000000" w:themeColor="text1"/>
          <w:sz w:val="24"/>
          <w:szCs w:val="24"/>
          <w:lang w:val="en-US"/>
        </w:rPr>
        <w:t xml:space="preserve">of the digital humanities in modernist studies and the proliferation of </w:t>
      </w:r>
      <w:r w:rsidR="00533F98">
        <w:rPr>
          <w:rFonts w:asciiTheme="minorHAnsi" w:hAnsiTheme="minorHAnsi" w:cstheme="minorHAnsi"/>
          <w:color w:val="000000" w:themeColor="text1"/>
          <w:sz w:val="24"/>
          <w:szCs w:val="24"/>
          <w:lang w:val="en-US"/>
        </w:rPr>
        <w:t xml:space="preserve">innovative </w:t>
      </w:r>
      <w:r w:rsidRPr="00B227EB">
        <w:rPr>
          <w:rFonts w:asciiTheme="minorHAnsi" w:hAnsiTheme="minorHAnsi" w:cstheme="minorHAnsi"/>
          <w:color w:val="000000" w:themeColor="text1"/>
          <w:sz w:val="24"/>
          <w:szCs w:val="24"/>
          <w:lang w:val="en-US"/>
        </w:rPr>
        <w:t xml:space="preserve">work that does not lend itself to presentation in the form of a </w:t>
      </w:r>
      <w:r w:rsidRPr="00B227EB">
        <w:rPr>
          <w:rFonts w:asciiTheme="minorHAnsi" w:hAnsiTheme="minorHAnsi" w:cstheme="minorHAnsi"/>
          <w:color w:val="000000" w:themeColor="text1"/>
          <w:sz w:val="24"/>
          <w:szCs w:val="24"/>
          <w:lang w:val="en-US"/>
        </w:rPr>
        <w:lastRenderedPageBreak/>
        <w:t xml:space="preserve">scholarly paper, we invite proposals that provide a short overview (including web links) of 1) the nature, design, and purpose of a digital project; 2) how the project advances modernist studies; and 3) how the presenters </w:t>
      </w:r>
      <w:r w:rsidR="00533F98">
        <w:rPr>
          <w:rFonts w:asciiTheme="minorHAnsi" w:hAnsiTheme="minorHAnsi" w:cstheme="minorHAnsi"/>
          <w:color w:val="000000" w:themeColor="text1"/>
          <w:sz w:val="24"/>
          <w:szCs w:val="24"/>
          <w:lang w:val="en-US"/>
        </w:rPr>
        <w:t>plan</w:t>
      </w:r>
      <w:r w:rsidRPr="00B227EB">
        <w:rPr>
          <w:rFonts w:asciiTheme="minorHAnsi" w:hAnsiTheme="minorHAnsi" w:cstheme="minorHAnsi"/>
          <w:color w:val="000000" w:themeColor="text1"/>
          <w:sz w:val="24"/>
          <w:szCs w:val="24"/>
          <w:lang w:val="en-US"/>
        </w:rPr>
        <w:t xml:space="preserve"> to exhibit and explain the project at the conference. Be sure to list all participants and institutions involved in the project and specify who among these would attend the conference.</w:t>
      </w:r>
    </w:p>
    <w:p w14:paraId="34630F46"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6B2F2FD1" w14:textId="14EED6EF"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533F98" w:rsidRPr="00533F98">
        <w:rPr>
          <w:rFonts w:asciiTheme="minorHAnsi" w:hAnsiTheme="minorHAnsi" w:cstheme="minorHAnsi"/>
          <w:b/>
          <w:bCs/>
          <w:color w:val="000000" w:themeColor="text1"/>
          <w:sz w:val="24"/>
          <w:szCs w:val="24"/>
          <w:lang w:val="en-US"/>
        </w:rPr>
        <w:t>300</w:t>
      </w:r>
      <w:r w:rsidR="00533F98">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w:t>
      </w:r>
      <w:r w:rsidR="00421EE3">
        <w:rPr>
          <w:rFonts w:asciiTheme="minorHAnsi" w:hAnsiTheme="minorHAnsi" w:cstheme="minorHAnsi"/>
          <w:color w:val="000000" w:themeColor="text1"/>
          <w:sz w:val="24"/>
          <w:szCs w:val="24"/>
          <w:lang w:val="en-US"/>
        </w:rPr>
        <w:t xml:space="preserve">Presenter </w:t>
      </w:r>
      <w:r w:rsidRPr="00B227EB">
        <w:rPr>
          <w:rFonts w:asciiTheme="minorHAnsi" w:hAnsiTheme="minorHAnsi" w:cstheme="minorHAnsi"/>
          <w:color w:val="000000" w:themeColor="text1"/>
          <w:sz w:val="24"/>
          <w:szCs w:val="24"/>
          <w:lang w:val="en-US"/>
        </w:rPr>
        <w:t xml:space="preserve">bios are limited to </w:t>
      </w:r>
      <w:r w:rsidR="00533F98" w:rsidRPr="00533F98">
        <w:rPr>
          <w:rFonts w:asciiTheme="minorHAnsi" w:hAnsiTheme="minorHAnsi" w:cstheme="minorHAnsi"/>
          <w:b/>
          <w:bCs/>
          <w:color w:val="000000" w:themeColor="text1"/>
          <w:sz w:val="24"/>
          <w:szCs w:val="24"/>
          <w:lang w:val="en-US"/>
        </w:rPr>
        <w:t>100</w:t>
      </w:r>
      <w:r w:rsidRPr="00B227EB">
        <w:rPr>
          <w:rFonts w:asciiTheme="minorHAnsi" w:hAnsiTheme="minorHAnsi" w:cstheme="minorHAnsi"/>
          <w:color w:val="000000" w:themeColor="text1"/>
          <w:sz w:val="24"/>
          <w:szCs w:val="24"/>
          <w:lang w:val="en-US"/>
        </w:rPr>
        <w:t xml:space="preserve"> words.</w:t>
      </w:r>
    </w:p>
    <w:p w14:paraId="36512F3F" w14:textId="15E6EA72" w:rsidR="00B54BE9"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digital exhibit and poster session proposals by </w:t>
      </w:r>
      <w:r w:rsidRPr="00B227EB">
        <w:rPr>
          <w:rFonts w:asciiTheme="minorHAnsi" w:hAnsiTheme="minorHAnsi" w:cstheme="minorHAnsi"/>
          <w:b/>
          <w:bCs/>
          <w:color w:val="000000" w:themeColor="text1"/>
          <w:sz w:val="24"/>
          <w:szCs w:val="24"/>
          <w:lang w:val="en-US"/>
        </w:rPr>
        <w:t>Friday 24 April 2020</w:t>
      </w:r>
      <w:r w:rsidRPr="00B227EB">
        <w:rPr>
          <w:rFonts w:asciiTheme="minorHAnsi" w:hAnsiTheme="minorHAnsi" w:cstheme="minorHAnsi"/>
          <w:color w:val="000000" w:themeColor="text1"/>
          <w:sz w:val="24"/>
          <w:szCs w:val="24"/>
          <w:lang w:val="en-US"/>
        </w:rPr>
        <w:t xml:space="preserve"> at </w:t>
      </w:r>
      <w:r w:rsidR="00533F98">
        <w:rPr>
          <w:rFonts w:asciiTheme="minorHAnsi" w:hAnsiTheme="minorHAnsi" w:cstheme="minorHAnsi"/>
          <w:color w:val="000000" w:themeColor="text1"/>
          <w:sz w:val="24"/>
          <w:szCs w:val="24"/>
          <w:lang w:val="en-US"/>
        </w:rPr>
        <w:t xml:space="preserve">msa2021.exordo.com.  </w:t>
      </w:r>
    </w:p>
    <w:p w14:paraId="0C9C555F" w14:textId="77777777" w:rsidR="00992DE5" w:rsidRPr="00B227EB" w:rsidRDefault="00992DE5" w:rsidP="00992DE5">
      <w:pPr>
        <w:pStyle w:val="Normal1"/>
        <w:rPr>
          <w:rFonts w:asciiTheme="minorHAnsi" w:hAnsiTheme="minorHAnsi" w:cstheme="minorHAnsi"/>
          <w:color w:val="000000" w:themeColor="text1"/>
          <w:sz w:val="24"/>
          <w:szCs w:val="24"/>
        </w:rPr>
      </w:pPr>
    </w:p>
    <w:p w14:paraId="46C17C2E" w14:textId="66DCA3AE"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Conference Access</w:t>
      </w:r>
    </w:p>
    <w:p w14:paraId="398043E5" w14:textId="77777777" w:rsidR="00B54BE9" w:rsidRPr="00B227EB" w:rsidRDefault="00B54BE9" w:rsidP="00B54BE9">
      <w:pPr>
        <w:pStyle w:val="Normal1"/>
        <w:jc w:val="center"/>
        <w:rPr>
          <w:rFonts w:asciiTheme="minorHAnsi" w:hAnsiTheme="minorHAnsi" w:cstheme="minorHAnsi"/>
          <w:b/>
          <w:bCs/>
          <w:color w:val="000000" w:themeColor="text1"/>
          <w:sz w:val="24"/>
          <w:szCs w:val="24"/>
        </w:rPr>
      </w:pPr>
    </w:p>
    <w:p w14:paraId="07C5D57E" w14:textId="77777777" w:rsidR="00B54BE9" w:rsidRPr="00B227EB"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MSA is committed to ensuring that all conference registrants will be able to participate in conference events.</w:t>
      </w:r>
    </w:p>
    <w:p w14:paraId="724B57C8" w14:textId="77777777" w:rsidR="00B54BE9" w:rsidRPr="00B227EB" w:rsidRDefault="00B54BE9" w:rsidP="00B54BE9">
      <w:pPr>
        <w:pStyle w:val="Normal1"/>
        <w:rPr>
          <w:rFonts w:asciiTheme="minorHAnsi" w:hAnsiTheme="minorHAnsi" w:cstheme="minorHAnsi"/>
          <w:color w:val="000000" w:themeColor="text1"/>
          <w:sz w:val="24"/>
          <w:szCs w:val="24"/>
        </w:rPr>
      </w:pPr>
    </w:p>
    <w:p w14:paraId="1F8C15A4" w14:textId="2FD5773E" w:rsidR="00B54BE9"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We ask that all conference attendees give thought to questions of access and work with the conference organizers to create an event that is welcoming to the entire community of participants. </w:t>
      </w:r>
    </w:p>
    <w:p w14:paraId="2B4C6356" w14:textId="77777777" w:rsidR="00CB5BCB" w:rsidRPr="00B227EB" w:rsidRDefault="00CB5BCB" w:rsidP="00B54BE9">
      <w:pPr>
        <w:pStyle w:val="Normal1"/>
        <w:rPr>
          <w:rFonts w:asciiTheme="minorHAnsi" w:hAnsiTheme="minorHAnsi" w:cstheme="minorHAnsi"/>
          <w:color w:val="000000" w:themeColor="text1"/>
          <w:sz w:val="24"/>
          <w:szCs w:val="24"/>
        </w:rPr>
      </w:pPr>
    </w:p>
    <w:p w14:paraId="0C265668" w14:textId="2D2446B0" w:rsidR="00D36AF0" w:rsidRPr="00A63F89" w:rsidRDefault="00B54BE9" w:rsidP="00A63F89">
      <w:pPr>
        <w:pStyle w:val="Normal1"/>
        <w:rPr>
          <w:ins w:id="2" w:author="Christine Froula" w:date="2020-10-08T10:47: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If you would benefit from individual accommodations including, but not limited to, ASL translation, paper copies of session presentations, or large type documents, please contact the conference organizers</w:t>
      </w:r>
      <w:r w:rsidR="00A63F89">
        <w:rPr>
          <w:rFonts w:asciiTheme="minorHAnsi" w:hAnsiTheme="minorHAnsi" w:cstheme="minorHAnsi"/>
          <w:color w:val="000000" w:themeColor="text1"/>
          <w:sz w:val="24"/>
          <w:szCs w:val="24"/>
        </w:rPr>
        <w:t>.</w:t>
      </w:r>
    </w:p>
    <w:p w14:paraId="730515F5" w14:textId="0E0074C8"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Statement on Inclusion</w:t>
      </w:r>
    </w:p>
    <w:p w14:paraId="43A8DA74" w14:textId="77777777" w:rsidR="00B54BE9" w:rsidRPr="00B227EB" w:rsidRDefault="00B54BE9" w:rsidP="00B54BE9">
      <w:pPr>
        <w:pStyle w:val="Normal1"/>
        <w:rPr>
          <w:rFonts w:asciiTheme="minorHAnsi" w:hAnsiTheme="minorHAnsi" w:cstheme="minorHAnsi"/>
          <w:color w:val="000000" w:themeColor="text1"/>
          <w:sz w:val="24"/>
          <w:szCs w:val="24"/>
        </w:rPr>
      </w:pPr>
    </w:p>
    <w:p w14:paraId="1D0B1C95" w14:textId="63B893EB" w:rsidR="004639D6" w:rsidRDefault="00B54BE9" w:rsidP="00D81F42">
      <w:pPr>
        <w:pStyle w:val="Normal1"/>
        <w:rPr>
          <w:ins w:id="3" w:author="Christine Froula" w:date="2020-10-08T10:50: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Modernist Studies Association support</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the rights and dignity of all persons associated with our organization and conference. We </w:t>
      </w:r>
      <w:r w:rsidR="00CA1439">
        <w:rPr>
          <w:rFonts w:asciiTheme="minorHAnsi" w:hAnsiTheme="minorHAnsi" w:cstheme="minorHAnsi"/>
          <w:color w:val="000000" w:themeColor="text1"/>
          <w:sz w:val="24"/>
          <w:szCs w:val="24"/>
        </w:rPr>
        <w:t xml:space="preserve">hold </w:t>
      </w:r>
      <w:r w:rsidRPr="00B227EB">
        <w:rPr>
          <w:rFonts w:asciiTheme="minorHAnsi" w:hAnsiTheme="minorHAnsi" w:cstheme="minorHAnsi"/>
          <w:color w:val="000000" w:themeColor="text1"/>
          <w:sz w:val="24"/>
          <w:szCs w:val="24"/>
        </w:rPr>
        <w:t xml:space="preserve">that inclusivity, diversity, access, and equality are critical to the strength of our organization and the effectiveness of our academic mission. </w:t>
      </w:r>
      <w:r w:rsidR="00CA1439">
        <w:rPr>
          <w:rFonts w:asciiTheme="minorHAnsi" w:hAnsiTheme="minorHAnsi" w:cstheme="minorHAnsi"/>
          <w:color w:val="000000" w:themeColor="text1"/>
          <w:sz w:val="24"/>
          <w:szCs w:val="24"/>
        </w:rPr>
        <w:t xml:space="preserve"> In the spirit of </w:t>
      </w:r>
      <w:r w:rsidRPr="00B227EB">
        <w:rPr>
          <w:rFonts w:asciiTheme="minorHAnsi" w:hAnsiTheme="minorHAnsi" w:cstheme="minorHAnsi"/>
          <w:color w:val="000000" w:themeColor="text1"/>
          <w:sz w:val="24"/>
          <w:szCs w:val="24"/>
        </w:rPr>
        <w:t>maintaining a welcoming and inclusive organization</w:t>
      </w:r>
      <w:r w:rsidR="00CA1439">
        <w:rPr>
          <w:rFonts w:asciiTheme="minorHAnsi" w:hAnsiTheme="minorHAnsi" w:cstheme="minorHAnsi"/>
          <w:color w:val="000000" w:themeColor="text1"/>
          <w:sz w:val="24"/>
          <w:szCs w:val="24"/>
        </w:rPr>
        <w:t>, we urge our participants to use</w:t>
      </w:r>
      <w:r w:rsidRPr="00B227EB">
        <w:rPr>
          <w:rFonts w:asciiTheme="minorHAnsi" w:hAnsiTheme="minorHAnsi" w:cstheme="minorHAnsi"/>
          <w:color w:val="000000" w:themeColor="text1"/>
          <w:sz w:val="24"/>
          <w:szCs w:val="24"/>
        </w:rPr>
        <w:t xml:space="preserve"> individuals’ preferred name</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pronoun</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when introducing speakers</w:t>
      </w:r>
      <w:r w:rsidR="00CA1439">
        <w:rPr>
          <w:rFonts w:asciiTheme="minorHAnsi" w:hAnsiTheme="minorHAnsi" w:cstheme="minorHAnsi"/>
          <w:color w:val="000000" w:themeColor="text1"/>
          <w:sz w:val="24"/>
          <w:szCs w:val="24"/>
        </w:rPr>
        <w:t xml:space="preserve"> and in </w:t>
      </w:r>
      <w:r w:rsidRPr="00B227EB">
        <w:rPr>
          <w:rFonts w:asciiTheme="minorHAnsi" w:hAnsiTheme="minorHAnsi" w:cstheme="minorHAnsi"/>
          <w:color w:val="000000" w:themeColor="text1"/>
          <w:sz w:val="24"/>
          <w:szCs w:val="24"/>
        </w:rPr>
        <w:t>citing their work or ideas.</w:t>
      </w:r>
    </w:p>
    <w:p w14:paraId="39C468AE" w14:textId="77777777" w:rsidR="00D36AF0" w:rsidRPr="00B227EB" w:rsidRDefault="00D36AF0" w:rsidP="00D81F42">
      <w:pPr>
        <w:pStyle w:val="Normal1"/>
        <w:rPr>
          <w:rFonts w:asciiTheme="minorHAnsi" w:hAnsiTheme="minorHAnsi" w:cstheme="minorHAnsi"/>
          <w:b/>
          <w:bCs/>
          <w:color w:val="000000" w:themeColor="text1"/>
          <w:sz w:val="24"/>
          <w:szCs w:val="24"/>
          <w:lang w:val="en-US"/>
        </w:rPr>
      </w:pPr>
    </w:p>
    <w:p w14:paraId="6E82B4D7" w14:textId="77777777" w:rsidR="00FB7518" w:rsidRPr="00B227EB" w:rsidRDefault="00FB7518">
      <w:pPr>
        <w:rPr>
          <w:rFonts w:cstheme="minorHAnsi"/>
        </w:rPr>
      </w:pPr>
    </w:p>
    <w:sectPr w:rsidR="00FB7518" w:rsidRPr="00B227EB" w:rsidSect="008438E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75BA" w14:textId="77777777" w:rsidR="00BD0234" w:rsidRDefault="00BD0234" w:rsidP="00205DDB">
      <w:r>
        <w:separator/>
      </w:r>
    </w:p>
  </w:endnote>
  <w:endnote w:type="continuationSeparator" w:id="0">
    <w:p w14:paraId="0B4307C0" w14:textId="77777777" w:rsidR="00BD0234" w:rsidRDefault="00BD0234" w:rsidP="0020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
    <w:altName w:val="MS Mincho"/>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CF50" w14:textId="77777777" w:rsidR="00BD0234" w:rsidRDefault="00BD0234" w:rsidP="00205DDB">
      <w:r>
        <w:separator/>
      </w:r>
    </w:p>
  </w:footnote>
  <w:footnote w:type="continuationSeparator" w:id="0">
    <w:p w14:paraId="3DD3D1BF" w14:textId="77777777" w:rsidR="00BD0234" w:rsidRDefault="00BD0234" w:rsidP="0020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714523"/>
      <w:docPartObj>
        <w:docPartGallery w:val="Page Numbers (Top of Page)"/>
        <w:docPartUnique/>
      </w:docPartObj>
    </w:sdtPr>
    <w:sdtEndPr>
      <w:rPr>
        <w:rStyle w:val="PageNumber"/>
      </w:rPr>
    </w:sdtEndPr>
    <w:sdtContent>
      <w:p w14:paraId="3292A7F2" w14:textId="57D99BA4"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16D5" w14:textId="77777777" w:rsidR="00B227EB" w:rsidRDefault="00B227EB" w:rsidP="00B22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0092260"/>
      <w:docPartObj>
        <w:docPartGallery w:val="Page Numbers (Top of Page)"/>
        <w:docPartUnique/>
      </w:docPartObj>
    </w:sdtPr>
    <w:sdtEndPr>
      <w:rPr>
        <w:rStyle w:val="PageNumber"/>
      </w:rPr>
    </w:sdtEndPr>
    <w:sdtContent>
      <w:p w14:paraId="3BCD80B9" w14:textId="1C48F725"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13D6">
          <w:rPr>
            <w:rStyle w:val="PageNumber"/>
            <w:noProof/>
          </w:rPr>
          <w:t>5</w:t>
        </w:r>
        <w:r>
          <w:rPr>
            <w:rStyle w:val="PageNumber"/>
          </w:rPr>
          <w:fldChar w:fldCharType="end"/>
        </w:r>
      </w:p>
    </w:sdtContent>
  </w:sdt>
  <w:p w14:paraId="2BB437CD" w14:textId="77777777" w:rsidR="00B227EB" w:rsidRDefault="00B227EB" w:rsidP="00B227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7E0"/>
    <w:multiLevelType w:val="multilevel"/>
    <w:tmpl w:val="0F6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A693C"/>
    <w:multiLevelType w:val="hybridMultilevel"/>
    <w:tmpl w:val="DA7C6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47541"/>
    <w:multiLevelType w:val="hybridMultilevel"/>
    <w:tmpl w:val="DFEE606A"/>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93FA6"/>
    <w:multiLevelType w:val="hybridMultilevel"/>
    <w:tmpl w:val="0CAEC152"/>
    <w:lvl w:ilvl="0" w:tplc="8B7473F4">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75C5"/>
    <w:multiLevelType w:val="hybridMultilevel"/>
    <w:tmpl w:val="CCE4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C66B2"/>
    <w:multiLevelType w:val="multilevel"/>
    <w:tmpl w:val="245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1246"/>
    <w:multiLevelType w:val="hybridMultilevel"/>
    <w:tmpl w:val="6246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44011"/>
    <w:multiLevelType w:val="multilevel"/>
    <w:tmpl w:val="200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E44EC"/>
    <w:multiLevelType w:val="hybridMultilevel"/>
    <w:tmpl w:val="6FD0F5EE"/>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343A"/>
    <w:multiLevelType w:val="hybridMultilevel"/>
    <w:tmpl w:val="C9E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Froula">
    <w15:presenceInfo w15:providerId="AD" w15:userId="S-1-5-21-1314685492-1227910640-2161445334-15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42"/>
    <w:rsid w:val="00002EF7"/>
    <w:rsid w:val="00031844"/>
    <w:rsid w:val="00053A12"/>
    <w:rsid w:val="000A0626"/>
    <w:rsid w:val="000F68A8"/>
    <w:rsid w:val="00130FFD"/>
    <w:rsid w:val="00135465"/>
    <w:rsid w:val="00177D52"/>
    <w:rsid w:val="00182D04"/>
    <w:rsid w:val="001A1E61"/>
    <w:rsid w:val="001C3890"/>
    <w:rsid w:val="001E19F2"/>
    <w:rsid w:val="00205DDB"/>
    <w:rsid w:val="00221CE5"/>
    <w:rsid w:val="002771F7"/>
    <w:rsid w:val="00281724"/>
    <w:rsid w:val="00283E74"/>
    <w:rsid w:val="002E5409"/>
    <w:rsid w:val="002E7045"/>
    <w:rsid w:val="002F59C2"/>
    <w:rsid w:val="003018CE"/>
    <w:rsid w:val="00325B9E"/>
    <w:rsid w:val="003305DE"/>
    <w:rsid w:val="00367156"/>
    <w:rsid w:val="00371C89"/>
    <w:rsid w:val="003932CB"/>
    <w:rsid w:val="003C11E5"/>
    <w:rsid w:val="00421EE3"/>
    <w:rsid w:val="00445A65"/>
    <w:rsid w:val="004639D6"/>
    <w:rsid w:val="004731B3"/>
    <w:rsid w:val="00477EE9"/>
    <w:rsid w:val="004A13D6"/>
    <w:rsid w:val="004A1DF6"/>
    <w:rsid w:val="004B0464"/>
    <w:rsid w:val="00504CD2"/>
    <w:rsid w:val="00511489"/>
    <w:rsid w:val="00520994"/>
    <w:rsid w:val="00533F98"/>
    <w:rsid w:val="00546D05"/>
    <w:rsid w:val="0055194D"/>
    <w:rsid w:val="0056269B"/>
    <w:rsid w:val="00572646"/>
    <w:rsid w:val="00626CC7"/>
    <w:rsid w:val="00637A36"/>
    <w:rsid w:val="00661B8D"/>
    <w:rsid w:val="006628EA"/>
    <w:rsid w:val="006A7184"/>
    <w:rsid w:val="007152B7"/>
    <w:rsid w:val="007B6B51"/>
    <w:rsid w:val="007C0BA4"/>
    <w:rsid w:val="007D277C"/>
    <w:rsid w:val="007E579F"/>
    <w:rsid w:val="0080562C"/>
    <w:rsid w:val="008438E8"/>
    <w:rsid w:val="00844E28"/>
    <w:rsid w:val="0084550C"/>
    <w:rsid w:val="008A6CF5"/>
    <w:rsid w:val="008C468A"/>
    <w:rsid w:val="008C63F1"/>
    <w:rsid w:val="009801EE"/>
    <w:rsid w:val="00992DE5"/>
    <w:rsid w:val="009E38B2"/>
    <w:rsid w:val="00A63F89"/>
    <w:rsid w:val="00A866A1"/>
    <w:rsid w:val="00A93864"/>
    <w:rsid w:val="00AF6433"/>
    <w:rsid w:val="00B13228"/>
    <w:rsid w:val="00B227EB"/>
    <w:rsid w:val="00B355E6"/>
    <w:rsid w:val="00B400E0"/>
    <w:rsid w:val="00B51FE3"/>
    <w:rsid w:val="00B54BE9"/>
    <w:rsid w:val="00B61470"/>
    <w:rsid w:val="00B95318"/>
    <w:rsid w:val="00BB3453"/>
    <w:rsid w:val="00BB6ED0"/>
    <w:rsid w:val="00BD0234"/>
    <w:rsid w:val="00C01861"/>
    <w:rsid w:val="00C35683"/>
    <w:rsid w:val="00C66ECC"/>
    <w:rsid w:val="00CA1439"/>
    <w:rsid w:val="00CA4FF5"/>
    <w:rsid w:val="00CB5BCB"/>
    <w:rsid w:val="00CD4A48"/>
    <w:rsid w:val="00CE68C8"/>
    <w:rsid w:val="00CE6F14"/>
    <w:rsid w:val="00D36AF0"/>
    <w:rsid w:val="00D568A9"/>
    <w:rsid w:val="00D601C9"/>
    <w:rsid w:val="00D703B5"/>
    <w:rsid w:val="00D705AB"/>
    <w:rsid w:val="00D75125"/>
    <w:rsid w:val="00D81F42"/>
    <w:rsid w:val="00D839FB"/>
    <w:rsid w:val="00E2618A"/>
    <w:rsid w:val="00E7569A"/>
    <w:rsid w:val="00E8022E"/>
    <w:rsid w:val="00EB754D"/>
    <w:rsid w:val="00EC192E"/>
    <w:rsid w:val="00ED0F59"/>
    <w:rsid w:val="00EE136A"/>
    <w:rsid w:val="00F049C4"/>
    <w:rsid w:val="00FA4A9B"/>
    <w:rsid w:val="00FB7518"/>
    <w:rsid w:val="00FD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4B4"/>
  <w15:chartTrackingRefBased/>
  <w15:docId w15:val="{36994B8D-B4B3-464F-85B8-71C1161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1F42"/>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A93864"/>
    <w:pPr>
      <w:ind w:left="720"/>
      <w:contextualSpacing/>
    </w:pPr>
    <w:rPr>
      <w:rFonts w:ascii="Times New Roman" w:eastAsia="MS ??" w:hAnsi="Times New Roman" w:cs="Arial"/>
      <w:lang w:val="en-GB"/>
    </w:rPr>
  </w:style>
  <w:style w:type="character" w:styleId="Hyperlink">
    <w:name w:val="Hyperlink"/>
    <w:basedOn w:val="DefaultParagraphFont"/>
    <w:uiPriority w:val="99"/>
    <w:unhideWhenUsed/>
    <w:rsid w:val="00205DDB"/>
    <w:rPr>
      <w:color w:val="0563C1" w:themeColor="hyperlink"/>
      <w:u w:val="single"/>
    </w:rPr>
  </w:style>
  <w:style w:type="character" w:customStyle="1" w:styleId="UnresolvedMention1">
    <w:name w:val="Unresolved Mention1"/>
    <w:basedOn w:val="DefaultParagraphFont"/>
    <w:uiPriority w:val="99"/>
    <w:semiHidden/>
    <w:unhideWhenUsed/>
    <w:rsid w:val="00205DDB"/>
    <w:rPr>
      <w:color w:val="605E5C"/>
      <w:shd w:val="clear" w:color="auto" w:fill="E1DFDD"/>
    </w:rPr>
  </w:style>
  <w:style w:type="paragraph" w:styleId="Header">
    <w:name w:val="header"/>
    <w:basedOn w:val="Normal"/>
    <w:link w:val="HeaderChar"/>
    <w:uiPriority w:val="99"/>
    <w:unhideWhenUsed/>
    <w:rsid w:val="00205DDB"/>
    <w:pPr>
      <w:tabs>
        <w:tab w:val="center" w:pos="4680"/>
        <w:tab w:val="right" w:pos="9360"/>
      </w:tabs>
    </w:pPr>
  </w:style>
  <w:style w:type="character" w:customStyle="1" w:styleId="HeaderChar">
    <w:name w:val="Header Char"/>
    <w:basedOn w:val="DefaultParagraphFont"/>
    <w:link w:val="Header"/>
    <w:uiPriority w:val="99"/>
    <w:rsid w:val="00205DDB"/>
  </w:style>
  <w:style w:type="paragraph" w:styleId="Footer">
    <w:name w:val="footer"/>
    <w:basedOn w:val="Normal"/>
    <w:link w:val="FooterChar"/>
    <w:uiPriority w:val="99"/>
    <w:unhideWhenUsed/>
    <w:rsid w:val="00205DDB"/>
    <w:pPr>
      <w:tabs>
        <w:tab w:val="center" w:pos="4680"/>
        <w:tab w:val="right" w:pos="9360"/>
      </w:tabs>
    </w:pPr>
  </w:style>
  <w:style w:type="character" w:customStyle="1" w:styleId="FooterChar">
    <w:name w:val="Footer Char"/>
    <w:basedOn w:val="DefaultParagraphFont"/>
    <w:link w:val="Footer"/>
    <w:uiPriority w:val="99"/>
    <w:rsid w:val="00205DDB"/>
  </w:style>
  <w:style w:type="character" w:styleId="FollowedHyperlink">
    <w:name w:val="FollowedHyperlink"/>
    <w:basedOn w:val="DefaultParagraphFont"/>
    <w:uiPriority w:val="99"/>
    <w:semiHidden/>
    <w:unhideWhenUsed/>
    <w:rsid w:val="007B6B51"/>
    <w:rPr>
      <w:color w:val="954F72" w:themeColor="followedHyperlink"/>
      <w:u w:val="single"/>
    </w:rPr>
  </w:style>
  <w:style w:type="character" w:customStyle="1" w:styleId="Heading1Char">
    <w:name w:val="Heading 1 Char"/>
    <w:basedOn w:val="DefaultParagraphFont"/>
    <w:link w:val="Heading1"/>
    <w:uiPriority w:val="9"/>
    <w:rsid w:val="004B0464"/>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227EB"/>
  </w:style>
  <w:style w:type="paragraph" w:styleId="BalloonText">
    <w:name w:val="Balloon Text"/>
    <w:basedOn w:val="Normal"/>
    <w:link w:val="BalloonTextChar"/>
    <w:uiPriority w:val="99"/>
    <w:semiHidden/>
    <w:unhideWhenUsed/>
    <w:rsid w:val="00B51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1F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120810426">
      <w:bodyDiv w:val="1"/>
      <w:marLeft w:val="0"/>
      <w:marRight w:val="0"/>
      <w:marTop w:val="0"/>
      <w:marBottom w:val="0"/>
      <w:divBdr>
        <w:top w:val="none" w:sz="0" w:space="0" w:color="auto"/>
        <w:left w:val="none" w:sz="0" w:space="0" w:color="auto"/>
        <w:bottom w:val="none" w:sz="0" w:space="0" w:color="auto"/>
        <w:right w:val="none" w:sz="0" w:space="0" w:color="auto"/>
      </w:divBdr>
    </w:div>
    <w:div w:id="187645687">
      <w:bodyDiv w:val="1"/>
      <w:marLeft w:val="0"/>
      <w:marRight w:val="0"/>
      <w:marTop w:val="0"/>
      <w:marBottom w:val="0"/>
      <w:divBdr>
        <w:top w:val="none" w:sz="0" w:space="0" w:color="auto"/>
        <w:left w:val="none" w:sz="0" w:space="0" w:color="auto"/>
        <w:bottom w:val="none" w:sz="0" w:space="0" w:color="auto"/>
        <w:right w:val="none" w:sz="0" w:space="0" w:color="auto"/>
      </w:divBdr>
    </w:div>
    <w:div w:id="218522128">
      <w:bodyDiv w:val="1"/>
      <w:marLeft w:val="0"/>
      <w:marRight w:val="0"/>
      <w:marTop w:val="0"/>
      <w:marBottom w:val="0"/>
      <w:divBdr>
        <w:top w:val="none" w:sz="0" w:space="0" w:color="auto"/>
        <w:left w:val="none" w:sz="0" w:space="0" w:color="auto"/>
        <w:bottom w:val="none" w:sz="0" w:space="0" w:color="auto"/>
        <w:right w:val="none" w:sz="0" w:space="0" w:color="auto"/>
      </w:divBdr>
      <w:divsChild>
        <w:div w:id="350960184">
          <w:marLeft w:val="0"/>
          <w:marRight w:val="0"/>
          <w:marTop w:val="0"/>
          <w:marBottom w:val="0"/>
          <w:divBdr>
            <w:top w:val="none" w:sz="0" w:space="0" w:color="auto"/>
            <w:left w:val="none" w:sz="0" w:space="0" w:color="auto"/>
            <w:bottom w:val="none" w:sz="0" w:space="0" w:color="auto"/>
            <w:right w:val="none" w:sz="0" w:space="0" w:color="auto"/>
          </w:divBdr>
        </w:div>
      </w:divsChild>
    </w:div>
    <w:div w:id="312486422">
      <w:bodyDiv w:val="1"/>
      <w:marLeft w:val="0"/>
      <w:marRight w:val="0"/>
      <w:marTop w:val="0"/>
      <w:marBottom w:val="0"/>
      <w:divBdr>
        <w:top w:val="none" w:sz="0" w:space="0" w:color="auto"/>
        <w:left w:val="none" w:sz="0" w:space="0" w:color="auto"/>
        <w:bottom w:val="none" w:sz="0" w:space="0" w:color="auto"/>
        <w:right w:val="none" w:sz="0" w:space="0" w:color="auto"/>
      </w:divBdr>
      <w:divsChild>
        <w:div w:id="2021541553">
          <w:marLeft w:val="0"/>
          <w:marRight w:val="0"/>
          <w:marTop w:val="0"/>
          <w:marBottom w:val="0"/>
          <w:divBdr>
            <w:top w:val="none" w:sz="0" w:space="0" w:color="auto"/>
            <w:left w:val="none" w:sz="0" w:space="0" w:color="auto"/>
            <w:bottom w:val="none" w:sz="0" w:space="0" w:color="auto"/>
            <w:right w:val="none" w:sz="0" w:space="0" w:color="auto"/>
          </w:divBdr>
        </w:div>
      </w:divsChild>
    </w:div>
    <w:div w:id="341593400">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00563882">
      <w:bodyDiv w:val="1"/>
      <w:marLeft w:val="0"/>
      <w:marRight w:val="0"/>
      <w:marTop w:val="0"/>
      <w:marBottom w:val="0"/>
      <w:divBdr>
        <w:top w:val="none" w:sz="0" w:space="0" w:color="auto"/>
        <w:left w:val="none" w:sz="0" w:space="0" w:color="auto"/>
        <w:bottom w:val="none" w:sz="0" w:space="0" w:color="auto"/>
        <w:right w:val="none" w:sz="0" w:space="0" w:color="auto"/>
      </w:divBdr>
    </w:div>
    <w:div w:id="426274779">
      <w:bodyDiv w:val="1"/>
      <w:marLeft w:val="0"/>
      <w:marRight w:val="0"/>
      <w:marTop w:val="0"/>
      <w:marBottom w:val="0"/>
      <w:divBdr>
        <w:top w:val="none" w:sz="0" w:space="0" w:color="auto"/>
        <w:left w:val="none" w:sz="0" w:space="0" w:color="auto"/>
        <w:bottom w:val="none" w:sz="0" w:space="0" w:color="auto"/>
        <w:right w:val="none" w:sz="0" w:space="0" w:color="auto"/>
      </w:divBdr>
    </w:div>
    <w:div w:id="434904390">
      <w:bodyDiv w:val="1"/>
      <w:marLeft w:val="0"/>
      <w:marRight w:val="0"/>
      <w:marTop w:val="0"/>
      <w:marBottom w:val="0"/>
      <w:divBdr>
        <w:top w:val="none" w:sz="0" w:space="0" w:color="auto"/>
        <w:left w:val="none" w:sz="0" w:space="0" w:color="auto"/>
        <w:bottom w:val="none" w:sz="0" w:space="0" w:color="auto"/>
        <w:right w:val="none" w:sz="0" w:space="0" w:color="auto"/>
      </w:divBdr>
    </w:div>
    <w:div w:id="581763596">
      <w:bodyDiv w:val="1"/>
      <w:marLeft w:val="0"/>
      <w:marRight w:val="0"/>
      <w:marTop w:val="0"/>
      <w:marBottom w:val="0"/>
      <w:divBdr>
        <w:top w:val="none" w:sz="0" w:space="0" w:color="auto"/>
        <w:left w:val="none" w:sz="0" w:space="0" w:color="auto"/>
        <w:bottom w:val="none" w:sz="0" w:space="0" w:color="auto"/>
        <w:right w:val="none" w:sz="0" w:space="0" w:color="auto"/>
      </w:divBdr>
      <w:divsChild>
        <w:div w:id="513959714">
          <w:marLeft w:val="0"/>
          <w:marRight w:val="0"/>
          <w:marTop w:val="0"/>
          <w:marBottom w:val="0"/>
          <w:divBdr>
            <w:top w:val="none" w:sz="0" w:space="0" w:color="auto"/>
            <w:left w:val="none" w:sz="0" w:space="0" w:color="auto"/>
            <w:bottom w:val="none" w:sz="0" w:space="0" w:color="auto"/>
            <w:right w:val="none" w:sz="0" w:space="0" w:color="auto"/>
          </w:divBdr>
        </w:div>
      </w:divsChild>
    </w:div>
    <w:div w:id="598680464">
      <w:bodyDiv w:val="1"/>
      <w:marLeft w:val="0"/>
      <w:marRight w:val="0"/>
      <w:marTop w:val="0"/>
      <w:marBottom w:val="0"/>
      <w:divBdr>
        <w:top w:val="none" w:sz="0" w:space="0" w:color="auto"/>
        <w:left w:val="none" w:sz="0" w:space="0" w:color="auto"/>
        <w:bottom w:val="none" w:sz="0" w:space="0" w:color="auto"/>
        <w:right w:val="none" w:sz="0" w:space="0" w:color="auto"/>
      </w:divBdr>
    </w:div>
    <w:div w:id="621959893">
      <w:bodyDiv w:val="1"/>
      <w:marLeft w:val="0"/>
      <w:marRight w:val="0"/>
      <w:marTop w:val="0"/>
      <w:marBottom w:val="0"/>
      <w:divBdr>
        <w:top w:val="none" w:sz="0" w:space="0" w:color="auto"/>
        <w:left w:val="none" w:sz="0" w:space="0" w:color="auto"/>
        <w:bottom w:val="none" w:sz="0" w:space="0" w:color="auto"/>
        <w:right w:val="none" w:sz="0" w:space="0" w:color="auto"/>
      </w:divBdr>
    </w:div>
    <w:div w:id="643848264">
      <w:bodyDiv w:val="1"/>
      <w:marLeft w:val="0"/>
      <w:marRight w:val="0"/>
      <w:marTop w:val="0"/>
      <w:marBottom w:val="0"/>
      <w:divBdr>
        <w:top w:val="none" w:sz="0" w:space="0" w:color="auto"/>
        <w:left w:val="none" w:sz="0" w:space="0" w:color="auto"/>
        <w:bottom w:val="none" w:sz="0" w:space="0" w:color="auto"/>
        <w:right w:val="none" w:sz="0" w:space="0" w:color="auto"/>
      </w:divBdr>
    </w:div>
    <w:div w:id="770665864">
      <w:bodyDiv w:val="1"/>
      <w:marLeft w:val="0"/>
      <w:marRight w:val="0"/>
      <w:marTop w:val="0"/>
      <w:marBottom w:val="0"/>
      <w:divBdr>
        <w:top w:val="none" w:sz="0" w:space="0" w:color="auto"/>
        <w:left w:val="none" w:sz="0" w:space="0" w:color="auto"/>
        <w:bottom w:val="none" w:sz="0" w:space="0" w:color="auto"/>
        <w:right w:val="none" w:sz="0" w:space="0" w:color="auto"/>
      </w:divBdr>
    </w:div>
    <w:div w:id="886331917">
      <w:bodyDiv w:val="1"/>
      <w:marLeft w:val="0"/>
      <w:marRight w:val="0"/>
      <w:marTop w:val="0"/>
      <w:marBottom w:val="0"/>
      <w:divBdr>
        <w:top w:val="none" w:sz="0" w:space="0" w:color="auto"/>
        <w:left w:val="none" w:sz="0" w:space="0" w:color="auto"/>
        <w:bottom w:val="none" w:sz="0" w:space="0" w:color="auto"/>
        <w:right w:val="none" w:sz="0" w:space="0" w:color="auto"/>
      </w:divBdr>
    </w:div>
    <w:div w:id="888692074">
      <w:bodyDiv w:val="1"/>
      <w:marLeft w:val="0"/>
      <w:marRight w:val="0"/>
      <w:marTop w:val="0"/>
      <w:marBottom w:val="0"/>
      <w:divBdr>
        <w:top w:val="none" w:sz="0" w:space="0" w:color="auto"/>
        <w:left w:val="none" w:sz="0" w:space="0" w:color="auto"/>
        <w:bottom w:val="none" w:sz="0" w:space="0" w:color="auto"/>
        <w:right w:val="none" w:sz="0" w:space="0" w:color="auto"/>
      </w:divBdr>
    </w:div>
    <w:div w:id="1013071700">
      <w:bodyDiv w:val="1"/>
      <w:marLeft w:val="0"/>
      <w:marRight w:val="0"/>
      <w:marTop w:val="0"/>
      <w:marBottom w:val="0"/>
      <w:divBdr>
        <w:top w:val="none" w:sz="0" w:space="0" w:color="auto"/>
        <w:left w:val="none" w:sz="0" w:space="0" w:color="auto"/>
        <w:bottom w:val="none" w:sz="0" w:space="0" w:color="auto"/>
        <w:right w:val="none" w:sz="0" w:space="0" w:color="auto"/>
      </w:divBdr>
    </w:div>
    <w:div w:id="1059354362">
      <w:bodyDiv w:val="1"/>
      <w:marLeft w:val="0"/>
      <w:marRight w:val="0"/>
      <w:marTop w:val="0"/>
      <w:marBottom w:val="0"/>
      <w:divBdr>
        <w:top w:val="none" w:sz="0" w:space="0" w:color="auto"/>
        <w:left w:val="none" w:sz="0" w:space="0" w:color="auto"/>
        <w:bottom w:val="none" w:sz="0" w:space="0" w:color="auto"/>
        <w:right w:val="none" w:sz="0" w:space="0" w:color="auto"/>
      </w:divBdr>
    </w:div>
    <w:div w:id="1060788705">
      <w:bodyDiv w:val="1"/>
      <w:marLeft w:val="0"/>
      <w:marRight w:val="0"/>
      <w:marTop w:val="0"/>
      <w:marBottom w:val="0"/>
      <w:divBdr>
        <w:top w:val="none" w:sz="0" w:space="0" w:color="auto"/>
        <w:left w:val="none" w:sz="0" w:space="0" w:color="auto"/>
        <w:bottom w:val="none" w:sz="0" w:space="0" w:color="auto"/>
        <w:right w:val="none" w:sz="0" w:space="0" w:color="auto"/>
      </w:divBdr>
    </w:div>
    <w:div w:id="1072311154">
      <w:bodyDiv w:val="1"/>
      <w:marLeft w:val="0"/>
      <w:marRight w:val="0"/>
      <w:marTop w:val="0"/>
      <w:marBottom w:val="0"/>
      <w:divBdr>
        <w:top w:val="none" w:sz="0" w:space="0" w:color="auto"/>
        <w:left w:val="none" w:sz="0" w:space="0" w:color="auto"/>
        <w:bottom w:val="none" w:sz="0" w:space="0" w:color="auto"/>
        <w:right w:val="none" w:sz="0" w:space="0" w:color="auto"/>
      </w:divBdr>
    </w:div>
    <w:div w:id="1094207807">
      <w:bodyDiv w:val="1"/>
      <w:marLeft w:val="0"/>
      <w:marRight w:val="0"/>
      <w:marTop w:val="0"/>
      <w:marBottom w:val="0"/>
      <w:divBdr>
        <w:top w:val="none" w:sz="0" w:space="0" w:color="auto"/>
        <w:left w:val="none" w:sz="0" w:space="0" w:color="auto"/>
        <w:bottom w:val="none" w:sz="0" w:space="0" w:color="auto"/>
        <w:right w:val="none" w:sz="0" w:space="0" w:color="auto"/>
      </w:divBdr>
    </w:div>
    <w:div w:id="1143963292">
      <w:bodyDiv w:val="1"/>
      <w:marLeft w:val="0"/>
      <w:marRight w:val="0"/>
      <w:marTop w:val="0"/>
      <w:marBottom w:val="0"/>
      <w:divBdr>
        <w:top w:val="none" w:sz="0" w:space="0" w:color="auto"/>
        <w:left w:val="none" w:sz="0" w:space="0" w:color="auto"/>
        <w:bottom w:val="none" w:sz="0" w:space="0" w:color="auto"/>
        <w:right w:val="none" w:sz="0" w:space="0" w:color="auto"/>
      </w:divBdr>
    </w:div>
    <w:div w:id="1152404639">
      <w:bodyDiv w:val="1"/>
      <w:marLeft w:val="0"/>
      <w:marRight w:val="0"/>
      <w:marTop w:val="0"/>
      <w:marBottom w:val="0"/>
      <w:divBdr>
        <w:top w:val="none" w:sz="0" w:space="0" w:color="auto"/>
        <w:left w:val="none" w:sz="0" w:space="0" w:color="auto"/>
        <w:bottom w:val="none" w:sz="0" w:space="0" w:color="auto"/>
        <w:right w:val="none" w:sz="0" w:space="0" w:color="auto"/>
      </w:divBdr>
    </w:div>
    <w:div w:id="1177114013">
      <w:bodyDiv w:val="1"/>
      <w:marLeft w:val="0"/>
      <w:marRight w:val="0"/>
      <w:marTop w:val="0"/>
      <w:marBottom w:val="0"/>
      <w:divBdr>
        <w:top w:val="none" w:sz="0" w:space="0" w:color="auto"/>
        <w:left w:val="none" w:sz="0" w:space="0" w:color="auto"/>
        <w:bottom w:val="none" w:sz="0" w:space="0" w:color="auto"/>
        <w:right w:val="none" w:sz="0" w:space="0" w:color="auto"/>
      </w:divBdr>
    </w:div>
    <w:div w:id="1235358350">
      <w:bodyDiv w:val="1"/>
      <w:marLeft w:val="0"/>
      <w:marRight w:val="0"/>
      <w:marTop w:val="0"/>
      <w:marBottom w:val="0"/>
      <w:divBdr>
        <w:top w:val="none" w:sz="0" w:space="0" w:color="auto"/>
        <w:left w:val="none" w:sz="0" w:space="0" w:color="auto"/>
        <w:bottom w:val="none" w:sz="0" w:space="0" w:color="auto"/>
        <w:right w:val="none" w:sz="0" w:space="0" w:color="auto"/>
      </w:divBdr>
    </w:div>
    <w:div w:id="1237283124">
      <w:bodyDiv w:val="1"/>
      <w:marLeft w:val="0"/>
      <w:marRight w:val="0"/>
      <w:marTop w:val="0"/>
      <w:marBottom w:val="0"/>
      <w:divBdr>
        <w:top w:val="none" w:sz="0" w:space="0" w:color="auto"/>
        <w:left w:val="none" w:sz="0" w:space="0" w:color="auto"/>
        <w:bottom w:val="none" w:sz="0" w:space="0" w:color="auto"/>
        <w:right w:val="none" w:sz="0" w:space="0" w:color="auto"/>
      </w:divBdr>
    </w:div>
    <w:div w:id="1301575165">
      <w:bodyDiv w:val="1"/>
      <w:marLeft w:val="0"/>
      <w:marRight w:val="0"/>
      <w:marTop w:val="0"/>
      <w:marBottom w:val="0"/>
      <w:divBdr>
        <w:top w:val="none" w:sz="0" w:space="0" w:color="auto"/>
        <w:left w:val="none" w:sz="0" w:space="0" w:color="auto"/>
        <w:bottom w:val="none" w:sz="0" w:space="0" w:color="auto"/>
        <w:right w:val="none" w:sz="0" w:space="0" w:color="auto"/>
      </w:divBdr>
    </w:div>
    <w:div w:id="1323851997">
      <w:bodyDiv w:val="1"/>
      <w:marLeft w:val="0"/>
      <w:marRight w:val="0"/>
      <w:marTop w:val="0"/>
      <w:marBottom w:val="0"/>
      <w:divBdr>
        <w:top w:val="none" w:sz="0" w:space="0" w:color="auto"/>
        <w:left w:val="none" w:sz="0" w:space="0" w:color="auto"/>
        <w:bottom w:val="none" w:sz="0" w:space="0" w:color="auto"/>
        <w:right w:val="none" w:sz="0" w:space="0" w:color="auto"/>
      </w:divBdr>
    </w:div>
    <w:div w:id="1438528412">
      <w:bodyDiv w:val="1"/>
      <w:marLeft w:val="0"/>
      <w:marRight w:val="0"/>
      <w:marTop w:val="0"/>
      <w:marBottom w:val="0"/>
      <w:divBdr>
        <w:top w:val="none" w:sz="0" w:space="0" w:color="auto"/>
        <w:left w:val="none" w:sz="0" w:space="0" w:color="auto"/>
        <w:bottom w:val="none" w:sz="0" w:space="0" w:color="auto"/>
        <w:right w:val="none" w:sz="0" w:space="0" w:color="auto"/>
      </w:divBdr>
    </w:div>
    <w:div w:id="1470588568">
      <w:bodyDiv w:val="1"/>
      <w:marLeft w:val="0"/>
      <w:marRight w:val="0"/>
      <w:marTop w:val="0"/>
      <w:marBottom w:val="0"/>
      <w:divBdr>
        <w:top w:val="none" w:sz="0" w:space="0" w:color="auto"/>
        <w:left w:val="none" w:sz="0" w:space="0" w:color="auto"/>
        <w:bottom w:val="none" w:sz="0" w:space="0" w:color="auto"/>
        <w:right w:val="none" w:sz="0" w:space="0" w:color="auto"/>
      </w:divBdr>
    </w:div>
    <w:div w:id="1686664261">
      <w:bodyDiv w:val="1"/>
      <w:marLeft w:val="0"/>
      <w:marRight w:val="0"/>
      <w:marTop w:val="0"/>
      <w:marBottom w:val="0"/>
      <w:divBdr>
        <w:top w:val="none" w:sz="0" w:space="0" w:color="auto"/>
        <w:left w:val="none" w:sz="0" w:space="0" w:color="auto"/>
        <w:bottom w:val="none" w:sz="0" w:space="0" w:color="auto"/>
        <w:right w:val="none" w:sz="0" w:space="0" w:color="auto"/>
      </w:divBdr>
      <w:divsChild>
        <w:div w:id="1896353956">
          <w:marLeft w:val="0"/>
          <w:marRight w:val="0"/>
          <w:marTop w:val="0"/>
          <w:marBottom w:val="0"/>
          <w:divBdr>
            <w:top w:val="none" w:sz="0" w:space="0" w:color="auto"/>
            <w:left w:val="none" w:sz="0" w:space="0" w:color="auto"/>
            <w:bottom w:val="none" w:sz="0" w:space="0" w:color="auto"/>
            <w:right w:val="none" w:sz="0" w:space="0" w:color="auto"/>
          </w:divBdr>
        </w:div>
      </w:divsChild>
    </w:div>
    <w:div w:id="1804300173">
      <w:bodyDiv w:val="1"/>
      <w:marLeft w:val="0"/>
      <w:marRight w:val="0"/>
      <w:marTop w:val="0"/>
      <w:marBottom w:val="0"/>
      <w:divBdr>
        <w:top w:val="none" w:sz="0" w:space="0" w:color="auto"/>
        <w:left w:val="none" w:sz="0" w:space="0" w:color="auto"/>
        <w:bottom w:val="none" w:sz="0" w:space="0" w:color="auto"/>
        <w:right w:val="none" w:sz="0" w:space="0" w:color="auto"/>
      </w:divBdr>
    </w:div>
    <w:div w:id="2070610621">
      <w:bodyDiv w:val="1"/>
      <w:marLeft w:val="0"/>
      <w:marRight w:val="0"/>
      <w:marTop w:val="0"/>
      <w:marBottom w:val="0"/>
      <w:divBdr>
        <w:top w:val="none" w:sz="0" w:space="0" w:color="auto"/>
        <w:left w:val="none" w:sz="0" w:space="0" w:color="auto"/>
        <w:bottom w:val="none" w:sz="0" w:space="0" w:color="auto"/>
        <w:right w:val="none" w:sz="0" w:space="0" w:color="auto"/>
      </w:divBdr>
    </w:div>
    <w:div w:id="20878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tyinchesfromcenter.org/the-blackivists-five-tips-for-organizers-protestors-and-anyone-documenting-mov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a.press.jhu.edu/" TargetMode="Externa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9188903AFE468567A22EBCC2F84D" ma:contentTypeVersion="20" ma:contentTypeDescription="Create a new document." ma:contentTypeScope="" ma:versionID="ae07f8b3fefb9824007779c71a9b698f">
  <xsd:schema xmlns:xsd="http://www.w3.org/2001/XMLSchema" xmlns:xs="http://www.w3.org/2001/XMLSchema" xmlns:p="http://schemas.microsoft.com/office/2006/metadata/properties" xmlns:ns2="2e4b84d4-eeb0-4c6e-8fc1-a38bd6f4f19d" xmlns:ns3="e395d395-bc4b-4ded-9edf-9e4cab17ec13" targetNamespace="http://schemas.microsoft.com/office/2006/metadata/properties" ma:root="true" ma:fieldsID="3867579b75e8c0341499619353511d54" ns2:_="" ns3:_="">
    <xsd:import namespace="2e4b84d4-eeb0-4c6e-8fc1-a38bd6f4f19d"/>
    <xsd:import namespace="e395d395-bc4b-4ded-9edf-9e4cab17ec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b84d4-eeb0-4c6e-8fc1-a38bd6f4f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e18a3-bf03-404f-b523-2613d52ab29a}" ma:internalName="TaxCatchAll" ma:showField="CatchAllData" ma:web="2e4b84d4-eeb0-4c6e-8fc1-a38bd6f4f1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95d395-bc4b-4ded-9edf-9e4cab17ec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e4b84d4-eeb0-4c6e-8fc1-a38bd6f4f19d" xsi:nil="true"/>
    <lcf76f155ced4ddcb4097134ff3c332f xmlns="e395d395-bc4b-4ded-9edf-9e4cab17e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2C3DB-B0C8-4A39-B32F-40ABA80FB757}"/>
</file>

<file path=customXml/itemProps2.xml><?xml version="1.0" encoding="utf-8"?>
<ds:datastoreItem xmlns:ds="http://schemas.openxmlformats.org/officeDocument/2006/customXml" ds:itemID="{0A90F1DC-1F23-40D0-BA95-705388B57571}"/>
</file>

<file path=customXml/itemProps3.xml><?xml version="1.0" encoding="utf-8"?>
<ds:datastoreItem xmlns:ds="http://schemas.openxmlformats.org/officeDocument/2006/customXml" ds:itemID="{20C9698A-C11F-4B80-84BD-0E45FF548A09}"/>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Ellmann</dc:creator>
  <cp:keywords/>
  <dc:description/>
  <cp:lastModifiedBy>Maud Ellmann</cp:lastModifiedBy>
  <cp:revision>2</cp:revision>
  <cp:lastPrinted>2020-09-11T19:02:00Z</cp:lastPrinted>
  <dcterms:created xsi:type="dcterms:W3CDTF">2020-11-07T21:13:00Z</dcterms:created>
  <dcterms:modified xsi:type="dcterms:W3CDTF">2020-11-07T21:13:00Z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0x01010085189188903AFE468567A22EBCC2F84D</vt:lpwstr>
  </property>
</Properties>
</file>